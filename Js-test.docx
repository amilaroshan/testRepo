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EF" w:rsidRDefault="00327AEF" w:rsidP="0071734C"/>
    <w:p w:rsidR="0071734C" w:rsidRDefault="0071734C" w:rsidP="0071734C"/>
    <w:p w:rsidR="0071734C" w:rsidRPr="0071734C" w:rsidRDefault="0071734C" w:rsidP="0071734C">
      <w:pPr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1734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1734C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1. Which of the following is true about </w:t>
      </w:r>
      <w:proofErr w:type="spellStart"/>
      <w:proofErr w:type="gramStart"/>
      <w:r w:rsidRPr="0071734C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setTimeOut</w:t>
      </w:r>
      <w:proofErr w:type="spellEnd"/>
      <w:r w:rsidRPr="0071734C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(</w:t>
      </w:r>
      <w:proofErr w:type="gramEnd"/>
      <w:r w:rsidRPr="0071734C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)?</w:t>
      </w:r>
    </w:p>
    <w:p w:rsidR="0071734C" w:rsidRPr="0071734C" w:rsidRDefault="0071734C" w:rsidP="0071734C">
      <w:pPr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1734C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71734C" w:rsidRPr="0071734C" w:rsidRDefault="0071734C" w:rsidP="0071734C">
      <w:pPr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1734C">
        <w:rPr>
          <w:rFonts w:ascii="Arial" w:eastAsia="Times New Roman" w:hAnsi="Arial" w:cs="Arial"/>
          <w:color w:val="000000"/>
          <w:sz w:val="24"/>
          <w:szCs w:val="24"/>
        </w:rPr>
        <w:t>• The statement(s) it executes run(s) only once.</w:t>
      </w:r>
    </w:p>
    <w:p w:rsidR="0071734C" w:rsidRPr="0071734C" w:rsidRDefault="0071734C" w:rsidP="0071734C">
      <w:pPr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1734C">
        <w:rPr>
          <w:rFonts w:ascii="Arial" w:eastAsia="Times New Roman" w:hAnsi="Arial" w:cs="Arial"/>
          <w:color w:val="000000"/>
          <w:sz w:val="24"/>
          <w:szCs w:val="24"/>
        </w:rPr>
        <w:t xml:space="preserve">• It </w:t>
      </w:r>
      <w:proofErr w:type="gramStart"/>
      <w:r w:rsidRPr="0071734C">
        <w:rPr>
          <w:rFonts w:ascii="Arial" w:eastAsia="Times New Roman" w:hAnsi="Arial" w:cs="Arial"/>
          <w:color w:val="000000"/>
          <w:sz w:val="24"/>
          <w:szCs w:val="24"/>
        </w:rPr>
        <w:t>pauses</w:t>
      </w:r>
      <w:proofErr w:type="gramEnd"/>
      <w:r w:rsidRPr="0071734C">
        <w:rPr>
          <w:rFonts w:ascii="Arial" w:eastAsia="Times New Roman" w:hAnsi="Arial" w:cs="Arial"/>
          <w:color w:val="000000"/>
          <w:sz w:val="24"/>
          <w:szCs w:val="24"/>
        </w:rPr>
        <w:t xml:space="preserve"> the script in which it is called.</w:t>
      </w:r>
    </w:p>
    <w:p w:rsidR="0071734C" w:rsidRPr="0071734C" w:rsidRDefault="0071734C" w:rsidP="0071734C">
      <w:pPr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1734C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proofErr w:type="gramStart"/>
      <w:r w:rsidRPr="0071734C">
        <w:rPr>
          <w:rFonts w:ascii="Arial" w:eastAsia="Times New Roman" w:hAnsi="Arial" w:cs="Arial"/>
          <w:color w:val="000000"/>
          <w:sz w:val="24"/>
          <w:szCs w:val="24"/>
        </w:rPr>
        <w:t>clearTimeOut</w:t>
      </w:r>
      <w:proofErr w:type="spellEnd"/>
      <w:r w:rsidRPr="0071734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71734C">
        <w:rPr>
          <w:rFonts w:ascii="Arial" w:eastAsia="Times New Roman" w:hAnsi="Arial" w:cs="Arial"/>
          <w:color w:val="000000"/>
          <w:sz w:val="24"/>
          <w:szCs w:val="24"/>
        </w:rPr>
        <w:t>) won't stop its execution.</w:t>
      </w:r>
    </w:p>
    <w:p w:rsidR="0071734C" w:rsidRPr="0071734C" w:rsidRDefault="0071734C" w:rsidP="0071734C">
      <w:pPr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1734C">
        <w:rPr>
          <w:rFonts w:ascii="Arial" w:eastAsia="Times New Roman" w:hAnsi="Arial" w:cs="Arial"/>
          <w:color w:val="000000"/>
          <w:sz w:val="24"/>
          <w:szCs w:val="24"/>
        </w:rPr>
        <w:t>• The delay is measured in hundredths of a second.</w:t>
      </w:r>
    </w:p>
    <w:p w:rsidR="0071734C" w:rsidRPr="0071734C" w:rsidRDefault="0071734C" w:rsidP="0071734C">
      <w:pPr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1734C">
        <w:rPr>
          <w:rFonts w:ascii="Arial" w:eastAsia="Times New Roman" w:hAnsi="Arial" w:cs="Arial"/>
          <w:color w:val="000000"/>
          <w:sz w:val="24"/>
          <w:szCs w:val="24"/>
        </w:rPr>
        <w:t>• It is required in every JavaScript function.</w:t>
      </w:r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0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ins w:id="1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2. How can the operating system of the client machine be detected?</w:t>
        </w:r>
      </w:ins>
    </w:p>
    <w:p w:rsidR="0071734C" w:rsidRPr="0071734C" w:rsidRDefault="0071734C" w:rsidP="0071734C">
      <w:pPr>
        <w:ind w:firstLine="0"/>
        <w:rPr>
          <w:ins w:id="2" w:author="Unknown"/>
          <w:rFonts w:ascii="Arial" w:eastAsia="Times New Roman" w:hAnsi="Arial" w:cs="Arial"/>
          <w:color w:val="000000"/>
          <w:sz w:val="24"/>
          <w:szCs w:val="24"/>
        </w:rPr>
      </w:pPr>
      <w:ins w:id="3" w:author="Unknown">
        <w:r w:rsidRPr="0071734C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4" w:author="Unknown"/>
          <w:rFonts w:ascii="Arial" w:eastAsia="Times New Roman" w:hAnsi="Arial" w:cs="Arial"/>
          <w:color w:val="000000"/>
          <w:sz w:val="24"/>
          <w:szCs w:val="24"/>
        </w:rPr>
      </w:pPr>
      <w:ins w:id="5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It is not possible using JavaScript.</w:t>
        </w:r>
      </w:ins>
    </w:p>
    <w:p w:rsidR="0071734C" w:rsidRPr="0071734C" w:rsidRDefault="0071734C" w:rsidP="0071734C">
      <w:pPr>
        <w:ind w:firstLine="0"/>
        <w:rPr>
          <w:ins w:id="6" w:author="Unknown"/>
          <w:rFonts w:ascii="Arial" w:eastAsia="Times New Roman" w:hAnsi="Arial" w:cs="Arial"/>
          <w:color w:val="000000"/>
          <w:sz w:val="24"/>
          <w:szCs w:val="24"/>
        </w:rPr>
      </w:pPr>
      <w:ins w:id="7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Using the navigator object</w:t>
        </w:r>
      </w:ins>
    </w:p>
    <w:p w:rsidR="0071734C" w:rsidRPr="0071734C" w:rsidRDefault="0071734C" w:rsidP="0071734C">
      <w:pPr>
        <w:ind w:firstLine="0"/>
        <w:rPr>
          <w:ins w:id="8" w:author="Unknown"/>
          <w:rFonts w:ascii="Arial" w:eastAsia="Times New Roman" w:hAnsi="Arial" w:cs="Arial"/>
          <w:color w:val="000000"/>
          <w:sz w:val="24"/>
          <w:szCs w:val="24"/>
        </w:rPr>
      </w:pPr>
      <w:ins w:id="9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Using the window object</w:t>
        </w:r>
      </w:ins>
    </w:p>
    <w:p w:rsidR="0071734C" w:rsidRPr="0071734C" w:rsidRDefault="0071734C" w:rsidP="0071734C">
      <w:pPr>
        <w:ind w:firstLine="0"/>
        <w:rPr>
          <w:ins w:id="10" w:author="Unknown"/>
          <w:rFonts w:ascii="Arial" w:eastAsia="Times New Roman" w:hAnsi="Arial" w:cs="Arial"/>
          <w:color w:val="000000"/>
          <w:sz w:val="24"/>
          <w:szCs w:val="24"/>
        </w:rPr>
      </w:pPr>
      <w:ins w:id="11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Using the document object</w:t>
        </w:r>
      </w:ins>
    </w:p>
    <w:p w:rsidR="0071734C" w:rsidRPr="0071734C" w:rsidRDefault="0071734C" w:rsidP="0071734C">
      <w:pPr>
        <w:ind w:firstLine="0"/>
        <w:rPr>
          <w:ins w:id="12" w:author="Unknown"/>
          <w:rFonts w:ascii="Arial" w:eastAsia="Times New Roman" w:hAnsi="Arial" w:cs="Arial"/>
          <w:color w:val="000000"/>
          <w:sz w:val="24"/>
          <w:szCs w:val="24"/>
        </w:rPr>
      </w:pPr>
      <w:ins w:id="13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None of these.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4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ins w:id="15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3. Which of the following prints "</w:t>
        </w:r>
        <w:proofErr w:type="spellStart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AbBc</w:t>
        </w:r>
        <w:proofErr w:type="spell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"?</w:t>
        </w:r>
      </w:ins>
    </w:p>
    <w:p w:rsidR="0071734C" w:rsidRPr="0071734C" w:rsidRDefault="0071734C" w:rsidP="0071734C">
      <w:pPr>
        <w:ind w:firstLine="0"/>
        <w:rPr>
          <w:ins w:id="16" w:author="Unknown"/>
          <w:rFonts w:ascii="Arial" w:eastAsia="Times New Roman" w:hAnsi="Arial" w:cs="Arial"/>
          <w:color w:val="000000"/>
          <w:sz w:val="24"/>
          <w:szCs w:val="24"/>
        </w:rPr>
      </w:pPr>
      <w:ins w:id="17" w:author="Unknown">
        <w:r w:rsidRPr="0071734C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18" w:author="Unknown"/>
          <w:rFonts w:ascii="Arial" w:eastAsia="Times New Roman" w:hAnsi="Arial" w:cs="Arial"/>
          <w:color w:val="000000"/>
          <w:sz w:val="24"/>
          <w:szCs w:val="24"/>
        </w:rPr>
      </w:pPr>
      <w:ins w:id="19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b = 'a';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result =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b.toUpperCase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() + 'b' + '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b'.toUpperCase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() +'C'['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toLowerCase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'](); alert(result);</w:t>
        </w:r>
      </w:ins>
    </w:p>
    <w:p w:rsidR="0071734C" w:rsidRPr="0071734C" w:rsidRDefault="0071734C" w:rsidP="0071734C">
      <w:pPr>
        <w:ind w:firstLine="0"/>
        <w:rPr>
          <w:ins w:id="20" w:author="Unknown"/>
          <w:rFonts w:ascii="Arial" w:eastAsia="Times New Roman" w:hAnsi="Arial" w:cs="Arial"/>
          <w:color w:val="000000"/>
          <w:sz w:val="24"/>
          <w:szCs w:val="24"/>
        </w:rPr>
      </w:pPr>
      <w:ins w:id="21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b = 'a';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result =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b.toUpperCase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() + 'b' + '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b'.toUpperCase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() +'c'['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toUpperCase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'](); alert(result);</w:t>
        </w:r>
      </w:ins>
    </w:p>
    <w:p w:rsidR="0071734C" w:rsidRPr="0071734C" w:rsidRDefault="0071734C" w:rsidP="0071734C">
      <w:pPr>
        <w:ind w:firstLine="0"/>
        <w:rPr>
          <w:ins w:id="22" w:author="Unknown"/>
          <w:rFonts w:ascii="Arial" w:eastAsia="Times New Roman" w:hAnsi="Arial" w:cs="Arial"/>
          <w:color w:val="000000"/>
          <w:sz w:val="24"/>
          <w:szCs w:val="24"/>
        </w:rPr>
      </w:pPr>
      <w:ins w:id="23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b = 'a';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result =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b.toUpperCase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() + b + '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b'.toUpperCase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() +'C'['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toLowerCase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'](); alert(result);</w:t>
        </w:r>
      </w:ins>
    </w:p>
    <w:p w:rsidR="0071734C" w:rsidRPr="0071734C" w:rsidRDefault="0071734C" w:rsidP="0071734C">
      <w:pPr>
        <w:ind w:firstLine="0"/>
        <w:rPr>
          <w:ins w:id="24" w:author="Unknown"/>
          <w:rFonts w:ascii="Arial" w:eastAsia="Times New Roman" w:hAnsi="Arial" w:cs="Arial"/>
          <w:color w:val="000000"/>
          <w:sz w:val="24"/>
          <w:szCs w:val="24"/>
        </w:rPr>
      </w:pPr>
      <w:ins w:id="25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b = 'a';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result =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b.toUpperCase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() + 'b' + '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b'.toUpperCase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() +C; alert(result);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6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ins w:id="27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4. Which of the following descriptions is true for the code below?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8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9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proofErr w:type="spellStart"/>
      <w:proofErr w:type="gramStart"/>
      <w:ins w:id="30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var</w:t>
        </w:r>
        <w:proofErr w:type="spellEnd"/>
        <w:proofErr w:type="gram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 xml:space="preserve"> object0 = {};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1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proofErr w:type="spellStart"/>
      <w:proofErr w:type="gramStart"/>
      <w:ins w:id="32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Object.defineProperty</w:t>
        </w:r>
        <w:proofErr w:type="spell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(</w:t>
        </w:r>
        <w:proofErr w:type="gram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 xml:space="preserve">object0, "prop0", { value : 1, </w:t>
        </w:r>
        <w:proofErr w:type="spellStart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enumerable:false</w:t>
        </w:r>
        <w:proofErr w:type="spell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, configurable : true });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3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proofErr w:type="spellStart"/>
      <w:proofErr w:type="gramStart"/>
      <w:ins w:id="34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Object.defineProperty</w:t>
        </w:r>
        <w:proofErr w:type="spell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(</w:t>
        </w:r>
        <w:proofErr w:type="gram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 xml:space="preserve">object0, "prop1", { value : 2, </w:t>
        </w:r>
        <w:proofErr w:type="spellStart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enumerable:true</w:t>
        </w:r>
        <w:proofErr w:type="spell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,  configurable : false });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5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proofErr w:type="spellStart"/>
      <w:proofErr w:type="gramStart"/>
      <w:ins w:id="36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Object.defineProperty</w:t>
        </w:r>
        <w:proofErr w:type="spell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(</w:t>
        </w:r>
        <w:proofErr w:type="gram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object0, "prop2", { value : 3 });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7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ins w:id="38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object0.prop3 = 4;</w:t>
        </w:r>
      </w:ins>
    </w:p>
    <w:p w:rsidR="0071734C" w:rsidRPr="0071734C" w:rsidRDefault="0071734C" w:rsidP="0071734C">
      <w:pPr>
        <w:ind w:firstLine="0"/>
        <w:rPr>
          <w:ins w:id="39" w:author="Unknown"/>
          <w:rFonts w:ascii="Arial" w:eastAsia="Times New Roman" w:hAnsi="Arial" w:cs="Arial"/>
          <w:color w:val="000000"/>
          <w:sz w:val="24"/>
          <w:szCs w:val="24"/>
        </w:rPr>
      </w:pPr>
      <w:ins w:id="40" w:author="Unknown">
        <w:r w:rsidRPr="0071734C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41" w:author="Unknown"/>
          <w:rFonts w:ascii="Arial" w:eastAsia="Times New Roman" w:hAnsi="Arial" w:cs="Arial"/>
          <w:color w:val="000000"/>
          <w:sz w:val="24"/>
          <w:szCs w:val="24"/>
        </w:rPr>
      </w:pPr>
      <w:ins w:id="4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Object 'object0' contains 4 properties. Property 'prop2' and property 'prop3' are available in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the for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...in loop. Property 'prop0' and property 'prop1' are available to delete.</w:t>
        </w:r>
      </w:ins>
    </w:p>
    <w:p w:rsidR="0071734C" w:rsidRPr="0071734C" w:rsidRDefault="0071734C" w:rsidP="0071734C">
      <w:pPr>
        <w:ind w:firstLine="0"/>
        <w:rPr>
          <w:ins w:id="43" w:author="Unknown"/>
          <w:rFonts w:ascii="Arial" w:eastAsia="Times New Roman" w:hAnsi="Arial" w:cs="Arial"/>
          <w:color w:val="000000"/>
          <w:sz w:val="24"/>
          <w:szCs w:val="24"/>
        </w:rPr>
      </w:pPr>
      <w:ins w:id="4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Object 'object0' contains 4 properties. Property 'prop1' and property 'prop2' are available in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the for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...in loop. Property 'prop2' and property 'prop3' are available to delete.</w:t>
        </w:r>
      </w:ins>
    </w:p>
    <w:p w:rsidR="0071734C" w:rsidRPr="0071734C" w:rsidRDefault="0071734C" w:rsidP="0071734C">
      <w:pPr>
        <w:ind w:firstLine="0"/>
        <w:rPr>
          <w:ins w:id="45" w:author="Unknown"/>
          <w:rFonts w:ascii="Arial" w:eastAsia="Times New Roman" w:hAnsi="Arial" w:cs="Arial"/>
          <w:color w:val="000000"/>
          <w:sz w:val="24"/>
          <w:szCs w:val="24"/>
        </w:rPr>
      </w:pPr>
      <w:ins w:id="4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Object 'object0' contains 4 properties. Property 'prop0' and property 'prop2' are available in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the for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...in loop. Property 'prop0' and property 'prop2' are available to delete.</w:t>
        </w:r>
      </w:ins>
    </w:p>
    <w:p w:rsidR="0071734C" w:rsidRPr="0071734C" w:rsidRDefault="0071734C" w:rsidP="0071734C">
      <w:pPr>
        <w:ind w:firstLine="0"/>
        <w:rPr>
          <w:ins w:id="47" w:author="Unknown"/>
          <w:rFonts w:ascii="Arial" w:eastAsia="Times New Roman" w:hAnsi="Arial" w:cs="Arial"/>
          <w:color w:val="000000"/>
          <w:sz w:val="24"/>
          <w:szCs w:val="24"/>
        </w:rPr>
      </w:pPr>
      <w:ins w:id="4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Object 'object0' contains 4 properties. Property 'prop1' and property 'prop3' are available in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the for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...in loop. Property 'prop0' and property 'prop3' are available to delete.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49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ins w:id="50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5. Performance-wise, which is the fastest way of repeating a string in JavaScript?</w:t>
        </w:r>
      </w:ins>
    </w:p>
    <w:p w:rsidR="0071734C" w:rsidRPr="0071734C" w:rsidRDefault="0071734C" w:rsidP="0071734C">
      <w:pPr>
        <w:ind w:firstLine="0"/>
        <w:rPr>
          <w:ins w:id="51" w:author="Unknown"/>
          <w:rFonts w:ascii="Arial" w:eastAsia="Times New Roman" w:hAnsi="Arial" w:cs="Arial"/>
          <w:color w:val="000000"/>
          <w:sz w:val="24"/>
          <w:szCs w:val="24"/>
        </w:rPr>
      </w:pPr>
      <w:ins w:id="52" w:author="Unknown">
        <w:r w:rsidRPr="0071734C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53" w:author="Unknown"/>
          <w:rFonts w:ascii="Arial" w:eastAsia="Times New Roman" w:hAnsi="Arial" w:cs="Arial"/>
          <w:color w:val="000000"/>
          <w:sz w:val="24"/>
          <w:szCs w:val="24"/>
        </w:rPr>
      </w:pPr>
      <w:ins w:id="5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String.prototype.repeat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function( num ) { return new Array( num + 1 ).join( this ); }</w:t>
        </w:r>
      </w:ins>
    </w:p>
    <w:p w:rsidR="0071734C" w:rsidRPr="0071734C" w:rsidRDefault="0071734C" w:rsidP="0071734C">
      <w:pPr>
        <w:ind w:firstLine="0"/>
        <w:rPr>
          <w:ins w:id="55" w:author="Unknown"/>
          <w:rFonts w:ascii="Arial" w:eastAsia="Times New Roman" w:hAnsi="Arial" w:cs="Arial"/>
          <w:color w:val="000000"/>
          <w:sz w:val="24"/>
          <w:szCs w:val="24"/>
        </w:rPr>
      </w:pPr>
      <w:ins w:id="5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function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repeat(pattern, count) { if (count &lt; 1) return '';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result = ''; while (count &gt; 0) { if (count &amp; 1) result += pattern; count &gt;&gt;= 1, pattern += pattern; } return result; }</w:t>
        </w:r>
      </w:ins>
    </w:p>
    <w:p w:rsidR="0071734C" w:rsidRPr="0071734C" w:rsidRDefault="0071734C" w:rsidP="0071734C">
      <w:pPr>
        <w:ind w:firstLine="0"/>
        <w:rPr>
          <w:ins w:id="57" w:author="Unknown"/>
          <w:rFonts w:ascii="Arial" w:eastAsia="Times New Roman" w:hAnsi="Arial" w:cs="Arial"/>
          <w:color w:val="000000"/>
          <w:sz w:val="24"/>
          <w:szCs w:val="24"/>
        </w:rPr>
      </w:pPr>
      <w:ins w:id="5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String.prototype.repeat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function(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count) { if (count &lt; 1) return '';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result = '', pattern =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this.valueOf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(); while (count &gt; 0) { if (count &amp; 1) result += pattern; count &gt;&gt;= 1, pattern += pattern; } return result; };</w:t>
        </w:r>
      </w:ins>
    </w:p>
    <w:p w:rsidR="0071734C" w:rsidRPr="0071734C" w:rsidRDefault="0071734C" w:rsidP="0071734C">
      <w:pPr>
        <w:ind w:firstLine="0"/>
        <w:rPr>
          <w:ins w:id="59" w:author="Unknown"/>
          <w:rFonts w:ascii="Arial" w:eastAsia="Times New Roman" w:hAnsi="Arial" w:cs="Arial"/>
          <w:color w:val="000000"/>
          <w:sz w:val="24"/>
          <w:szCs w:val="24"/>
        </w:rPr>
      </w:pPr>
      <w:ins w:id="6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lastRenderedPageBreak/>
          <w:t xml:space="preserve">•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String.prototype.repeat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function (n, d)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{ return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--n ? this + (d || '') +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this.repeat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(n, d) : '' + this };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61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ins w:id="62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6. Consider the following variable declarations: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63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ins w:id="64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 xml:space="preserve"> 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65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proofErr w:type="spellStart"/>
      <w:proofErr w:type="gramStart"/>
      <w:ins w:id="66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var</w:t>
        </w:r>
        <w:proofErr w:type="spellEnd"/>
        <w:proofErr w:type="gram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 xml:space="preserve"> a="</w:t>
        </w:r>
        <w:proofErr w:type="spellStart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adam</w:t>
        </w:r>
        <w:proofErr w:type="spell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"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67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proofErr w:type="spellStart"/>
      <w:proofErr w:type="gramStart"/>
      <w:ins w:id="68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var</w:t>
        </w:r>
        <w:proofErr w:type="spellEnd"/>
        <w:proofErr w:type="gram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 xml:space="preserve"> b="eve"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69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70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ins w:id="71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Which of the following would return the sentence "</w:t>
        </w:r>
        <w:proofErr w:type="spellStart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adam</w:t>
        </w:r>
        <w:proofErr w:type="spell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 xml:space="preserve"> and eve"?</w:t>
        </w:r>
      </w:ins>
    </w:p>
    <w:p w:rsidR="0071734C" w:rsidRPr="0071734C" w:rsidRDefault="0071734C" w:rsidP="0071734C">
      <w:pPr>
        <w:ind w:firstLine="0"/>
        <w:rPr>
          <w:ins w:id="72" w:author="Unknown"/>
          <w:rFonts w:ascii="Arial" w:eastAsia="Times New Roman" w:hAnsi="Arial" w:cs="Arial"/>
          <w:color w:val="000000"/>
          <w:sz w:val="24"/>
          <w:szCs w:val="24"/>
        </w:rPr>
      </w:pPr>
      <w:ins w:id="73" w:author="Unknown">
        <w:r w:rsidRPr="0071734C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74" w:author="Unknown"/>
          <w:rFonts w:ascii="Arial" w:eastAsia="Times New Roman" w:hAnsi="Arial" w:cs="Arial"/>
          <w:color w:val="000000"/>
          <w:sz w:val="24"/>
          <w:szCs w:val="24"/>
        </w:rPr>
      </w:pPr>
      <w:ins w:id="75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a.concatinate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"and", b)</w:t>
        </w:r>
      </w:ins>
    </w:p>
    <w:p w:rsidR="0071734C" w:rsidRPr="0071734C" w:rsidRDefault="0071734C" w:rsidP="0071734C">
      <w:pPr>
        <w:ind w:firstLine="0"/>
        <w:rPr>
          <w:ins w:id="76" w:author="Unknown"/>
          <w:rFonts w:ascii="Arial" w:eastAsia="Times New Roman" w:hAnsi="Arial" w:cs="Arial"/>
          <w:color w:val="000000"/>
          <w:sz w:val="24"/>
          <w:szCs w:val="24"/>
        </w:rPr>
      </w:pPr>
      <w:ins w:id="77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a.concat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"and", b)</w:t>
        </w:r>
      </w:ins>
    </w:p>
    <w:p w:rsidR="0071734C" w:rsidRPr="0071734C" w:rsidRDefault="0071734C" w:rsidP="0071734C">
      <w:pPr>
        <w:ind w:firstLine="0"/>
        <w:rPr>
          <w:ins w:id="78" w:author="Unknown"/>
          <w:rFonts w:ascii="Arial" w:eastAsia="Times New Roman" w:hAnsi="Arial" w:cs="Arial"/>
          <w:color w:val="000000"/>
          <w:sz w:val="24"/>
          <w:szCs w:val="24"/>
        </w:rPr>
      </w:pPr>
      <w:ins w:id="79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a.concatinate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 and ", b)</w:t>
        </w:r>
      </w:ins>
    </w:p>
    <w:p w:rsidR="0071734C" w:rsidRPr="0071734C" w:rsidRDefault="0071734C" w:rsidP="0071734C">
      <w:pPr>
        <w:ind w:firstLine="0"/>
        <w:rPr>
          <w:ins w:id="80" w:author="Unknown"/>
          <w:rFonts w:ascii="Arial" w:eastAsia="Times New Roman" w:hAnsi="Arial" w:cs="Arial"/>
          <w:color w:val="000000"/>
          <w:sz w:val="24"/>
          <w:szCs w:val="24"/>
        </w:rPr>
      </w:pPr>
      <w:ins w:id="81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a.concat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 and ", b)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82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ins w:id="83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7. Which of the following code snippets will correctly split "</w:t>
        </w:r>
        <w:proofErr w:type="spellStart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str</w:t>
        </w:r>
        <w:proofErr w:type="spell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"?</w:t>
        </w:r>
      </w:ins>
    </w:p>
    <w:p w:rsidR="0071734C" w:rsidRPr="0071734C" w:rsidRDefault="0071734C" w:rsidP="0071734C">
      <w:pPr>
        <w:ind w:firstLine="0"/>
        <w:rPr>
          <w:ins w:id="84" w:author="Unknown"/>
          <w:rFonts w:ascii="Arial" w:eastAsia="Times New Roman" w:hAnsi="Arial" w:cs="Arial"/>
          <w:color w:val="000000"/>
          <w:sz w:val="24"/>
          <w:szCs w:val="24"/>
        </w:rPr>
      </w:pPr>
      <w:ins w:id="85" w:author="Unknown">
        <w:r w:rsidRPr="0071734C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86" w:author="Unknown"/>
          <w:rFonts w:ascii="Arial" w:eastAsia="Times New Roman" w:hAnsi="Arial" w:cs="Arial"/>
          <w:color w:val="000000"/>
          <w:sz w:val="24"/>
          <w:szCs w:val="24"/>
        </w:rPr>
      </w:pPr>
      <w:ins w:id="87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&lt;script&gt;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str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'something --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something_else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';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substrn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str.split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 -- '); &lt;/script&gt;</w:t>
        </w:r>
      </w:ins>
    </w:p>
    <w:p w:rsidR="0071734C" w:rsidRPr="0071734C" w:rsidRDefault="0071734C" w:rsidP="0071734C">
      <w:pPr>
        <w:ind w:firstLine="0"/>
        <w:rPr>
          <w:ins w:id="88" w:author="Unknown"/>
          <w:rFonts w:ascii="Arial" w:eastAsia="Times New Roman" w:hAnsi="Arial" w:cs="Arial"/>
          <w:color w:val="000000"/>
          <w:sz w:val="24"/>
          <w:szCs w:val="24"/>
        </w:rPr>
      </w:pPr>
      <w:ins w:id="89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&lt;script&gt;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str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'something --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something_else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';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substrn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split.str(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 --- '); &lt;/script&gt;</w:t>
        </w:r>
      </w:ins>
    </w:p>
    <w:p w:rsidR="0071734C" w:rsidRPr="0071734C" w:rsidRDefault="0071734C" w:rsidP="0071734C">
      <w:pPr>
        <w:ind w:firstLine="0"/>
        <w:rPr>
          <w:ins w:id="90" w:author="Unknown"/>
          <w:rFonts w:ascii="Arial" w:eastAsia="Times New Roman" w:hAnsi="Arial" w:cs="Arial"/>
          <w:color w:val="000000"/>
          <w:sz w:val="24"/>
          <w:szCs w:val="24"/>
        </w:rPr>
      </w:pPr>
      <w:ins w:id="91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&lt;script&gt;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str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'something --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something_else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';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substrn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str.split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 - ',' - '); &lt;/script&gt;</w:t>
        </w:r>
      </w:ins>
    </w:p>
    <w:p w:rsidR="0071734C" w:rsidRPr="0071734C" w:rsidRDefault="0071734C" w:rsidP="0071734C">
      <w:pPr>
        <w:ind w:firstLine="0"/>
        <w:rPr>
          <w:ins w:id="92" w:author="Unknown"/>
          <w:rFonts w:ascii="Arial" w:eastAsia="Times New Roman" w:hAnsi="Arial" w:cs="Arial"/>
          <w:color w:val="000000"/>
          <w:sz w:val="24"/>
          <w:szCs w:val="24"/>
        </w:rPr>
      </w:pPr>
      <w:ins w:id="93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&lt;script&gt;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str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'something --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something_else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';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substrn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split.str(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 - ',' - '); &lt;/script&gt;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94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ins w:id="95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8. Which object can be used to ascertain the protocol of the current URL?</w:t>
        </w:r>
      </w:ins>
    </w:p>
    <w:p w:rsidR="0071734C" w:rsidRPr="0071734C" w:rsidRDefault="0071734C" w:rsidP="0071734C">
      <w:pPr>
        <w:ind w:firstLine="0"/>
        <w:rPr>
          <w:ins w:id="96" w:author="Unknown"/>
          <w:rFonts w:ascii="Arial" w:eastAsia="Times New Roman" w:hAnsi="Arial" w:cs="Arial"/>
          <w:color w:val="000000"/>
          <w:sz w:val="24"/>
          <w:szCs w:val="24"/>
        </w:rPr>
      </w:pPr>
      <w:ins w:id="97" w:author="Unknown">
        <w:r w:rsidRPr="0071734C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98" w:author="Unknown"/>
          <w:rFonts w:ascii="Arial" w:eastAsia="Times New Roman" w:hAnsi="Arial" w:cs="Arial"/>
          <w:color w:val="000000"/>
          <w:sz w:val="24"/>
          <w:szCs w:val="24"/>
        </w:rPr>
      </w:pPr>
      <w:ins w:id="99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</w:t>
        </w:r>
        <w:proofErr w:type="gramEnd"/>
      </w:ins>
    </w:p>
    <w:p w:rsidR="0071734C" w:rsidRPr="0071734C" w:rsidRDefault="0071734C" w:rsidP="0071734C">
      <w:pPr>
        <w:ind w:firstLine="0"/>
        <w:rPr>
          <w:ins w:id="100" w:author="Unknown"/>
          <w:rFonts w:ascii="Arial" w:eastAsia="Times New Roman" w:hAnsi="Arial" w:cs="Arial"/>
          <w:color w:val="000000"/>
          <w:sz w:val="24"/>
          <w:szCs w:val="24"/>
        </w:rPr>
      </w:pPr>
      <w:ins w:id="101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lastRenderedPageBreak/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window</w:t>
        </w:r>
        <w:proofErr w:type="gramEnd"/>
      </w:ins>
    </w:p>
    <w:p w:rsidR="0071734C" w:rsidRPr="0071734C" w:rsidRDefault="0071734C" w:rsidP="0071734C">
      <w:pPr>
        <w:ind w:firstLine="0"/>
        <w:rPr>
          <w:ins w:id="102" w:author="Unknown"/>
          <w:rFonts w:ascii="Arial" w:eastAsia="Times New Roman" w:hAnsi="Arial" w:cs="Arial"/>
          <w:color w:val="000000"/>
          <w:sz w:val="24"/>
          <w:szCs w:val="24"/>
        </w:rPr>
      </w:pPr>
      <w:ins w:id="103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history</w:t>
        </w:r>
        <w:proofErr w:type="gramEnd"/>
      </w:ins>
    </w:p>
    <w:p w:rsidR="0071734C" w:rsidRPr="0071734C" w:rsidRDefault="0071734C" w:rsidP="0071734C">
      <w:pPr>
        <w:ind w:firstLine="0"/>
        <w:rPr>
          <w:ins w:id="104" w:author="Unknown"/>
          <w:rFonts w:ascii="Arial" w:eastAsia="Times New Roman" w:hAnsi="Arial" w:cs="Arial"/>
          <w:color w:val="000000"/>
          <w:sz w:val="24"/>
          <w:szCs w:val="24"/>
        </w:rPr>
      </w:pPr>
      <w:ins w:id="105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browser</w:t>
        </w:r>
        <w:proofErr w:type="gramEnd"/>
      </w:ins>
    </w:p>
    <w:p w:rsidR="0071734C" w:rsidRPr="0071734C" w:rsidRDefault="0071734C" w:rsidP="0071734C">
      <w:pPr>
        <w:ind w:firstLine="0"/>
        <w:rPr>
          <w:ins w:id="106" w:author="Unknown"/>
          <w:rFonts w:ascii="Arial" w:eastAsia="Times New Roman" w:hAnsi="Arial" w:cs="Arial"/>
          <w:color w:val="000000"/>
          <w:sz w:val="24"/>
          <w:szCs w:val="24"/>
        </w:rPr>
      </w:pPr>
      <w:ins w:id="107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form</w:t>
        </w:r>
        <w:proofErr w:type="gramEnd"/>
      </w:ins>
    </w:p>
    <w:p w:rsidR="0071734C" w:rsidRPr="0071734C" w:rsidRDefault="0071734C" w:rsidP="0071734C">
      <w:pPr>
        <w:ind w:firstLine="0"/>
        <w:rPr>
          <w:ins w:id="108" w:author="Unknown"/>
          <w:rFonts w:ascii="Arial" w:eastAsia="Times New Roman" w:hAnsi="Arial" w:cs="Arial"/>
          <w:color w:val="000000"/>
          <w:sz w:val="24"/>
          <w:szCs w:val="24"/>
        </w:rPr>
      </w:pPr>
      <w:ins w:id="109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location</w:t>
        </w:r>
        <w:proofErr w:type="gramEnd"/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10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ins w:id="111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9. Which</w:t>
        </w:r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 xml:space="preserve"> of the following best describes a "for" loop?</w:t>
        </w:r>
      </w:ins>
    </w:p>
    <w:p w:rsidR="0071734C" w:rsidRPr="0071734C" w:rsidRDefault="0071734C" w:rsidP="0071734C">
      <w:pPr>
        <w:ind w:firstLine="0"/>
        <w:rPr>
          <w:ins w:id="112" w:author="Unknown"/>
          <w:rFonts w:ascii="Arial" w:eastAsia="Times New Roman" w:hAnsi="Arial" w:cs="Arial"/>
          <w:color w:val="000000"/>
          <w:sz w:val="24"/>
          <w:szCs w:val="24"/>
        </w:rPr>
      </w:pPr>
      <w:ins w:id="113" w:author="Unknown">
        <w:r w:rsidRPr="0071734C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114" w:author="Unknown"/>
          <w:rFonts w:ascii="Arial" w:eastAsia="Times New Roman" w:hAnsi="Arial" w:cs="Arial"/>
          <w:color w:val="000000"/>
          <w:sz w:val="24"/>
          <w:szCs w:val="24"/>
        </w:rPr>
      </w:pPr>
      <w:proofErr w:type="gramStart"/>
      <w:ins w:id="115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"for" loop consists of six optional expressions, enclosed in parentheses and separated by semicolons, followed by a statement executed in the loop.</w:t>
        </w:r>
        <w:proofErr w:type="gramEnd"/>
      </w:ins>
    </w:p>
    <w:p w:rsidR="0071734C" w:rsidRPr="0071734C" w:rsidRDefault="0071734C" w:rsidP="0071734C">
      <w:pPr>
        <w:ind w:firstLine="0"/>
        <w:rPr>
          <w:ins w:id="116" w:author="Unknown"/>
          <w:rFonts w:ascii="Arial" w:eastAsia="Times New Roman" w:hAnsi="Arial" w:cs="Arial"/>
          <w:color w:val="000000"/>
          <w:sz w:val="24"/>
          <w:szCs w:val="24"/>
        </w:rPr>
      </w:pPr>
      <w:proofErr w:type="gramStart"/>
      <w:ins w:id="117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"for" loop consists of five optional expressions, enclosed in parentheses and separated by semicolons, followed by a statement executed in the loop.</w:t>
        </w:r>
        <w:proofErr w:type="gramEnd"/>
      </w:ins>
    </w:p>
    <w:p w:rsidR="0071734C" w:rsidRPr="0071734C" w:rsidRDefault="0071734C" w:rsidP="0071734C">
      <w:pPr>
        <w:ind w:firstLine="0"/>
        <w:rPr>
          <w:ins w:id="118" w:author="Unknown"/>
          <w:rFonts w:ascii="Arial" w:eastAsia="Times New Roman" w:hAnsi="Arial" w:cs="Arial"/>
          <w:color w:val="000000"/>
          <w:sz w:val="24"/>
          <w:szCs w:val="24"/>
        </w:rPr>
      </w:pPr>
      <w:proofErr w:type="gramStart"/>
      <w:ins w:id="119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"for" loop consists of four optional expressions, enclosed in parentheses and separated by semicolons, followed by a statement executed in the loop.</w:t>
        </w:r>
        <w:proofErr w:type="gramEnd"/>
      </w:ins>
    </w:p>
    <w:p w:rsidR="0071734C" w:rsidRPr="0071734C" w:rsidRDefault="0071734C" w:rsidP="0071734C">
      <w:pPr>
        <w:ind w:firstLine="0"/>
        <w:rPr>
          <w:ins w:id="120" w:author="Unknown"/>
          <w:rFonts w:ascii="Arial" w:eastAsia="Times New Roman" w:hAnsi="Arial" w:cs="Arial"/>
          <w:color w:val="000000"/>
          <w:sz w:val="24"/>
          <w:szCs w:val="24"/>
        </w:rPr>
      </w:pPr>
      <w:proofErr w:type="gramStart"/>
      <w:ins w:id="121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"for" loop consists of three optional expressions, enclosed in parentheses and separated by semicolons, followed by a statement executed in the loop.</w:t>
        </w:r>
        <w:proofErr w:type="gramEnd"/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22" w:author="Unknown"/>
          <w:rFonts w:ascii="Arial" w:eastAsia="Times New Roman" w:hAnsi="Arial" w:cs="Arial"/>
          <w:color w:val="000000"/>
          <w:sz w:val="24"/>
          <w:szCs w:val="24"/>
        </w:rPr>
      </w:pPr>
      <w:ins w:id="123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10. Which of the following descriptions best describes the code below?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24" w:author="Unknown"/>
          <w:rFonts w:ascii="Arial" w:eastAsia="Times New Roman" w:hAnsi="Arial" w:cs="Arial"/>
          <w:color w:val="000000"/>
          <w:sz w:val="24"/>
          <w:szCs w:val="24"/>
        </w:rPr>
      </w:pPr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25" w:author="Unknown"/>
          <w:rFonts w:ascii="Arial" w:eastAsia="Times New Roman" w:hAnsi="Arial" w:cs="Arial"/>
          <w:color w:val="000000"/>
          <w:sz w:val="24"/>
          <w:szCs w:val="24"/>
        </w:rPr>
      </w:pPr>
      <w:ins w:id="12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&lt;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script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&gt;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27" w:author="Unknown"/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ins w:id="12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variable1 = {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fastFood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: "spaghetti", length: 10 };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29" w:author="Unknown"/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ins w:id="13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Object.freeze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variable1);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31" w:author="Unknown"/>
          <w:rFonts w:ascii="Arial" w:eastAsia="Times New Roman" w:hAnsi="Arial" w:cs="Arial"/>
          <w:color w:val="000000"/>
          <w:sz w:val="24"/>
          <w:szCs w:val="24"/>
        </w:rPr>
      </w:pPr>
      <w:ins w:id="13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variable1.price = 50;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33" w:author="Unknown"/>
          <w:rFonts w:ascii="Arial" w:eastAsia="Times New Roman" w:hAnsi="Arial" w:cs="Arial"/>
          <w:color w:val="000000"/>
          <w:sz w:val="24"/>
          <w:szCs w:val="24"/>
        </w:rPr>
      </w:pPr>
      <w:proofErr w:type="gramStart"/>
      <w:ins w:id="13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delete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variable1.length;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35" w:author="Unknown"/>
          <w:rFonts w:ascii="Arial" w:eastAsia="Times New Roman" w:hAnsi="Arial" w:cs="Arial"/>
          <w:color w:val="000000"/>
          <w:sz w:val="24"/>
          <w:szCs w:val="24"/>
        </w:rPr>
      </w:pPr>
      <w:ins w:id="13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&lt;/script&gt;</w:t>
        </w:r>
      </w:ins>
    </w:p>
    <w:p w:rsidR="0071734C" w:rsidRPr="0071734C" w:rsidRDefault="0071734C" w:rsidP="0071734C">
      <w:pPr>
        <w:ind w:firstLine="0"/>
        <w:rPr>
          <w:ins w:id="137" w:author="Unknown"/>
          <w:rFonts w:ascii="Arial" w:eastAsia="Times New Roman" w:hAnsi="Arial" w:cs="Arial"/>
          <w:color w:val="000000"/>
          <w:sz w:val="24"/>
          <w:szCs w:val="24"/>
        </w:rPr>
      </w:pPr>
      <w:ins w:id="138" w:author="Unknown">
        <w:r w:rsidRPr="0071734C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139" w:author="Unknown"/>
          <w:rFonts w:ascii="Arial" w:eastAsia="Times New Roman" w:hAnsi="Arial" w:cs="Arial"/>
          <w:color w:val="000000"/>
          <w:sz w:val="24"/>
          <w:szCs w:val="24"/>
        </w:rPr>
      </w:pPr>
      <w:ins w:id="14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lastRenderedPageBreak/>
          <w:t xml:space="preserve">• Object is frozen, a property named "price" is added in the variable1 object,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property named "length" is deleted from this object. At the end of the code, the object "variable1" contains 2 properties.</w:t>
        </w:r>
      </w:ins>
    </w:p>
    <w:p w:rsidR="0071734C" w:rsidRPr="0071734C" w:rsidRDefault="0071734C" w:rsidP="0071734C">
      <w:pPr>
        <w:ind w:firstLine="0"/>
        <w:rPr>
          <w:ins w:id="141" w:author="Unknown"/>
          <w:rFonts w:ascii="Arial" w:eastAsia="Times New Roman" w:hAnsi="Arial" w:cs="Arial"/>
          <w:color w:val="000000"/>
          <w:sz w:val="24"/>
          <w:szCs w:val="24"/>
        </w:rPr>
      </w:pPr>
      <w:ins w:id="14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Object is frozen, a property named "price" is not added in the variable1 object,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property named "length" is deleted from this object. At the end of the code, object "variable1" contains 1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properties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.</w:t>
        </w:r>
      </w:ins>
    </w:p>
    <w:p w:rsidR="0071734C" w:rsidRPr="0071734C" w:rsidRDefault="0071734C" w:rsidP="0071734C">
      <w:pPr>
        <w:ind w:firstLine="0"/>
        <w:rPr>
          <w:ins w:id="143" w:author="Unknown"/>
          <w:rFonts w:ascii="Arial" w:eastAsia="Times New Roman" w:hAnsi="Arial" w:cs="Arial"/>
          <w:color w:val="000000"/>
          <w:sz w:val="24"/>
          <w:szCs w:val="24"/>
        </w:rPr>
      </w:pPr>
      <w:ins w:id="14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Object is frozen, a property named "price" is added in the variable1 object,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property named "length" is not deleted from this object. At the end of the code, object "variable1" contains 1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properties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.</w:t>
        </w:r>
      </w:ins>
    </w:p>
    <w:p w:rsidR="0071734C" w:rsidRPr="0071734C" w:rsidRDefault="0071734C" w:rsidP="0071734C">
      <w:pPr>
        <w:ind w:firstLine="0"/>
        <w:rPr>
          <w:ins w:id="145" w:author="Unknown"/>
          <w:rFonts w:ascii="Arial" w:eastAsia="Times New Roman" w:hAnsi="Arial" w:cs="Arial"/>
          <w:color w:val="000000"/>
          <w:sz w:val="24"/>
          <w:szCs w:val="24"/>
        </w:rPr>
      </w:pPr>
      <w:ins w:id="14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Object is frozen, a property named "price" is not added in the variable1 object,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property named "length" is not deleted from this object. At the end of the code, object "variable1" contains 2 properties.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47" w:author="Unknown"/>
          <w:rFonts w:ascii="Arial" w:eastAsia="Times New Roman" w:hAnsi="Arial" w:cs="Arial"/>
          <w:color w:val="000000"/>
          <w:sz w:val="24"/>
          <w:szCs w:val="24"/>
        </w:rPr>
      </w:pPr>
      <w:ins w:id="14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11. Which of the following is not a valid HTML event?</w:t>
        </w:r>
      </w:ins>
    </w:p>
    <w:p w:rsidR="0071734C" w:rsidRPr="0071734C" w:rsidRDefault="0071734C" w:rsidP="0071734C">
      <w:pPr>
        <w:ind w:firstLine="0"/>
        <w:rPr>
          <w:ins w:id="149" w:author="Unknown"/>
          <w:rFonts w:ascii="Arial" w:eastAsia="Times New Roman" w:hAnsi="Arial" w:cs="Arial"/>
          <w:color w:val="000000"/>
          <w:sz w:val="24"/>
          <w:szCs w:val="24"/>
        </w:rPr>
      </w:pPr>
      <w:ins w:id="15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151" w:author="Unknown"/>
          <w:rFonts w:ascii="Arial" w:eastAsia="Times New Roman" w:hAnsi="Arial" w:cs="Arial"/>
          <w:color w:val="000000"/>
          <w:sz w:val="24"/>
          <w:szCs w:val="24"/>
        </w:rPr>
      </w:pPr>
      <w:ins w:id="15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ondblclick</w:t>
        </w:r>
        <w:proofErr w:type="spellEnd"/>
        <w:proofErr w:type="gramEnd"/>
      </w:ins>
    </w:p>
    <w:p w:rsidR="0071734C" w:rsidRPr="0071734C" w:rsidRDefault="0071734C" w:rsidP="0071734C">
      <w:pPr>
        <w:ind w:firstLine="0"/>
        <w:rPr>
          <w:ins w:id="153" w:author="Unknown"/>
          <w:rFonts w:ascii="Arial" w:eastAsia="Times New Roman" w:hAnsi="Arial" w:cs="Arial"/>
          <w:color w:val="000000"/>
          <w:sz w:val="24"/>
          <w:szCs w:val="24"/>
        </w:rPr>
      </w:pPr>
      <w:ins w:id="15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onmousemove</w:t>
        </w:r>
        <w:proofErr w:type="spellEnd"/>
        <w:proofErr w:type="gramEnd"/>
      </w:ins>
    </w:p>
    <w:p w:rsidR="0071734C" w:rsidRPr="0071734C" w:rsidRDefault="0071734C" w:rsidP="0071734C">
      <w:pPr>
        <w:ind w:firstLine="0"/>
        <w:rPr>
          <w:ins w:id="155" w:author="Unknown"/>
          <w:rFonts w:ascii="Arial" w:eastAsia="Times New Roman" w:hAnsi="Arial" w:cs="Arial"/>
          <w:color w:val="000000"/>
          <w:sz w:val="24"/>
          <w:szCs w:val="24"/>
        </w:rPr>
      </w:pPr>
      <w:ins w:id="15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onclick</w:t>
        </w:r>
        <w:proofErr w:type="spellEnd"/>
        <w:proofErr w:type="gramEnd"/>
      </w:ins>
    </w:p>
    <w:p w:rsidR="0071734C" w:rsidRPr="0071734C" w:rsidRDefault="0071734C" w:rsidP="0071734C">
      <w:pPr>
        <w:ind w:firstLine="0"/>
        <w:rPr>
          <w:ins w:id="157" w:author="Unknown"/>
          <w:rFonts w:ascii="Arial" w:eastAsia="Times New Roman" w:hAnsi="Arial" w:cs="Arial"/>
          <w:color w:val="000000"/>
          <w:sz w:val="24"/>
          <w:szCs w:val="24"/>
        </w:rPr>
      </w:pPr>
      <w:ins w:id="15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onblink</w:t>
        </w:r>
        <w:proofErr w:type="spellEnd"/>
        <w:proofErr w:type="gramEnd"/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59" w:author="Unknown"/>
          <w:rFonts w:ascii="Arial" w:eastAsia="Times New Roman" w:hAnsi="Arial" w:cs="Arial"/>
          <w:color w:val="000000"/>
          <w:sz w:val="24"/>
          <w:szCs w:val="24"/>
        </w:rPr>
      </w:pPr>
      <w:ins w:id="16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12. Analyze the following code snippet which uses a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Javascript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Regular Expression character set. What will be the output of this code?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61" w:author="Unknown"/>
          <w:rFonts w:ascii="Arial" w:eastAsia="Times New Roman" w:hAnsi="Arial" w:cs="Arial"/>
          <w:color w:val="000000"/>
          <w:sz w:val="24"/>
          <w:szCs w:val="24"/>
        </w:rPr>
      </w:pPr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62" w:author="Unknown"/>
          <w:rFonts w:ascii="Arial" w:eastAsia="Times New Roman" w:hAnsi="Arial" w:cs="Arial"/>
          <w:color w:val="000000"/>
          <w:sz w:val="24"/>
          <w:szCs w:val="24"/>
        </w:rPr>
      </w:pPr>
      <w:ins w:id="163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&lt;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html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&gt;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64" w:author="Unknown"/>
          <w:rFonts w:ascii="Arial" w:eastAsia="Times New Roman" w:hAnsi="Arial" w:cs="Arial"/>
          <w:color w:val="000000"/>
          <w:sz w:val="24"/>
          <w:szCs w:val="24"/>
        </w:rPr>
      </w:pPr>
      <w:ins w:id="165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&lt;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body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&gt;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66" w:author="Unknown"/>
          <w:rFonts w:ascii="Arial" w:eastAsia="Times New Roman" w:hAnsi="Arial" w:cs="Arial"/>
          <w:color w:val="000000"/>
          <w:sz w:val="24"/>
          <w:szCs w:val="24"/>
        </w:rPr>
      </w:pPr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67" w:author="Unknown"/>
          <w:rFonts w:ascii="Arial" w:eastAsia="Times New Roman" w:hAnsi="Arial" w:cs="Arial"/>
          <w:color w:val="000000"/>
          <w:sz w:val="24"/>
          <w:szCs w:val="24"/>
        </w:rPr>
      </w:pPr>
      <w:ins w:id="16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&lt;script type="text/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javascript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"&gt;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69" w:author="Unknown"/>
          <w:rFonts w:ascii="Arial" w:eastAsia="Times New Roman" w:hAnsi="Arial" w:cs="Arial"/>
          <w:color w:val="000000"/>
          <w:sz w:val="24"/>
          <w:szCs w:val="24"/>
        </w:rPr>
      </w:pPr>
      <w:ins w:id="17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  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str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"Is this enough?";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71" w:author="Unknown"/>
          <w:rFonts w:ascii="Arial" w:eastAsia="Times New Roman" w:hAnsi="Arial" w:cs="Arial"/>
          <w:color w:val="000000"/>
          <w:sz w:val="24"/>
          <w:szCs w:val="24"/>
        </w:rPr>
      </w:pPr>
      <w:ins w:id="17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lastRenderedPageBreak/>
          <w:t xml:space="preserve">   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patt1 = new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RegExp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("[^A-J]");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73" w:author="Unknown"/>
          <w:rFonts w:ascii="Arial" w:eastAsia="Times New Roman" w:hAnsi="Arial" w:cs="Arial"/>
          <w:color w:val="000000"/>
          <w:sz w:val="24"/>
          <w:szCs w:val="24"/>
        </w:rPr>
      </w:pPr>
      <w:ins w:id="17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  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result =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str.match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(patt1);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75" w:author="Unknown"/>
          <w:rFonts w:ascii="Arial" w:eastAsia="Times New Roman" w:hAnsi="Arial" w:cs="Arial"/>
          <w:color w:val="000000"/>
          <w:sz w:val="24"/>
          <w:szCs w:val="24"/>
        </w:rPr>
      </w:pPr>
      <w:ins w:id="17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  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document.write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result);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77" w:author="Unknown"/>
          <w:rFonts w:ascii="Arial" w:eastAsia="Times New Roman" w:hAnsi="Arial" w:cs="Arial"/>
          <w:color w:val="000000"/>
          <w:sz w:val="24"/>
          <w:szCs w:val="24"/>
        </w:rPr>
      </w:pPr>
      <w:ins w:id="17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&lt;/script&gt;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79" w:author="Unknown"/>
          <w:rFonts w:ascii="Arial" w:eastAsia="Times New Roman" w:hAnsi="Arial" w:cs="Arial"/>
          <w:color w:val="000000"/>
          <w:sz w:val="24"/>
          <w:szCs w:val="24"/>
        </w:rPr>
      </w:pPr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80" w:author="Unknown"/>
          <w:rFonts w:ascii="Arial" w:eastAsia="Times New Roman" w:hAnsi="Arial" w:cs="Arial"/>
          <w:color w:val="000000"/>
          <w:sz w:val="24"/>
          <w:szCs w:val="24"/>
        </w:rPr>
      </w:pPr>
      <w:ins w:id="181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&lt;/body&gt;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82" w:author="Unknown"/>
          <w:rFonts w:ascii="Arial" w:eastAsia="Times New Roman" w:hAnsi="Arial" w:cs="Arial"/>
          <w:color w:val="000000"/>
          <w:sz w:val="24"/>
          <w:szCs w:val="24"/>
        </w:rPr>
      </w:pPr>
      <w:ins w:id="183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&lt;/html</w:t>
        </w:r>
      </w:ins>
    </w:p>
    <w:p w:rsidR="0071734C" w:rsidRPr="0071734C" w:rsidRDefault="0071734C" w:rsidP="0071734C">
      <w:pPr>
        <w:ind w:firstLine="0"/>
        <w:rPr>
          <w:ins w:id="184" w:author="Unknown"/>
          <w:rFonts w:ascii="Arial" w:eastAsia="Times New Roman" w:hAnsi="Arial" w:cs="Arial"/>
          <w:color w:val="000000"/>
          <w:sz w:val="24"/>
          <w:szCs w:val="24"/>
        </w:rPr>
      </w:pPr>
      <w:ins w:id="185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186" w:author="Unknown"/>
          <w:rFonts w:ascii="Arial" w:eastAsia="Times New Roman" w:hAnsi="Arial" w:cs="Arial"/>
          <w:color w:val="000000"/>
          <w:sz w:val="24"/>
          <w:szCs w:val="24"/>
        </w:rPr>
      </w:pPr>
      <w:ins w:id="187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I</w:t>
        </w:r>
      </w:ins>
    </w:p>
    <w:p w:rsidR="0071734C" w:rsidRPr="0071734C" w:rsidRDefault="0071734C" w:rsidP="0071734C">
      <w:pPr>
        <w:ind w:firstLine="0"/>
        <w:rPr>
          <w:ins w:id="188" w:author="Unknown"/>
          <w:rFonts w:ascii="Arial" w:eastAsia="Times New Roman" w:hAnsi="Arial" w:cs="Arial"/>
          <w:color w:val="000000"/>
          <w:sz w:val="24"/>
          <w:szCs w:val="24"/>
        </w:rPr>
      </w:pPr>
      <w:ins w:id="189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Is</w:t>
        </w:r>
      </w:ins>
    </w:p>
    <w:p w:rsidR="0071734C" w:rsidRPr="0071734C" w:rsidRDefault="0071734C" w:rsidP="0071734C">
      <w:pPr>
        <w:ind w:firstLine="0"/>
        <w:rPr>
          <w:ins w:id="190" w:author="Unknown"/>
          <w:rFonts w:ascii="Arial" w:eastAsia="Times New Roman" w:hAnsi="Arial" w:cs="Arial"/>
          <w:color w:val="000000"/>
          <w:sz w:val="24"/>
          <w:szCs w:val="24"/>
        </w:rPr>
      </w:pPr>
      <w:ins w:id="191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</w:t>
        </w:r>
        <w:proofErr w:type="gramEnd"/>
      </w:ins>
    </w:p>
    <w:p w:rsidR="0071734C" w:rsidRPr="0071734C" w:rsidRDefault="0071734C" w:rsidP="0071734C">
      <w:pPr>
        <w:ind w:firstLine="0"/>
        <w:rPr>
          <w:ins w:id="192" w:author="Unknown"/>
          <w:rFonts w:ascii="Arial" w:eastAsia="Times New Roman" w:hAnsi="Arial" w:cs="Arial"/>
          <w:color w:val="000000"/>
          <w:sz w:val="24"/>
          <w:szCs w:val="24"/>
        </w:rPr>
      </w:pPr>
      <w:ins w:id="193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I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,s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,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94" w:author="Unknown"/>
          <w:rFonts w:ascii="Arial" w:eastAsia="Times New Roman" w:hAnsi="Arial" w:cs="Arial"/>
          <w:color w:val="000000"/>
          <w:sz w:val="24"/>
          <w:szCs w:val="24"/>
        </w:rPr>
      </w:pPr>
      <w:ins w:id="195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13. Consider the following image definition: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96" w:author="Unknown"/>
          <w:rFonts w:ascii="Arial" w:eastAsia="Times New Roman" w:hAnsi="Arial" w:cs="Arial"/>
          <w:color w:val="000000"/>
          <w:sz w:val="24"/>
          <w:szCs w:val="24"/>
        </w:rPr>
      </w:pPr>
      <w:ins w:id="197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&lt;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img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id="logo"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src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="companylogo1.gif" height="12" width="12" &gt;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198" w:author="Unknown"/>
          <w:rFonts w:ascii="Arial" w:eastAsia="Times New Roman" w:hAnsi="Arial" w:cs="Arial"/>
          <w:color w:val="000000"/>
          <w:sz w:val="24"/>
          <w:szCs w:val="24"/>
        </w:rPr>
      </w:pPr>
      <w:ins w:id="199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Which of the following will change the image to companylogo2.gif when the page loads?</w:t>
        </w:r>
      </w:ins>
    </w:p>
    <w:p w:rsidR="0071734C" w:rsidRPr="0071734C" w:rsidRDefault="0071734C" w:rsidP="0071734C">
      <w:pPr>
        <w:ind w:firstLine="0"/>
        <w:rPr>
          <w:ins w:id="200" w:author="Unknown"/>
          <w:rFonts w:ascii="Arial" w:eastAsia="Times New Roman" w:hAnsi="Arial" w:cs="Arial"/>
          <w:color w:val="000000"/>
          <w:sz w:val="24"/>
          <w:szCs w:val="24"/>
        </w:rPr>
      </w:pPr>
      <w:ins w:id="201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202" w:author="Unknown"/>
          <w:rFonts w:ascii="Arial" w:eastAsia="Times New Roman" w:hAnsi="Arial" w:cs="Arial"/>
          <w:color w:val="000000"/>
          <w:sz w:val="24"/>
          <w:szCs w:val="24"/>
        </w:rPr>
      </w:pPr>
      <w:ins w:id="203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logo.source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="companylogo2.gif"</w:t>
        </w:r>
      </w:ins>
    </w:p>
    <w:p w:rsidR="0071734C" w:rsidRPr="0071734C" w:rsidRDefault="0071734C" w:rsidP="0071734C">
      <w:pPr>
        <w:ind w:firstLine="0"/>
        <w:rPr>
          <w:ins w:id="204" w:author="Unknown"/>
          <w:rFonts w:ascii="Arial" w:eastAsia="Times New Roman" w:hAnsi="Arial" w:cs="Arial"/>
          <w:color w:val="000000"/>
          <w:sz w:val="24"/>
          <w:szCs w:val="24"/>
        </w:rPr>
      </w:pPr>
      <w:ins w:id="205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logo.source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="companylogo1.gif"</w:t>
        </w:r>
      </w:ins>
    </w:p>
    <w:p w:rsidR="0071734C" w:rsidRPr="0071734C" w:rsidRDefault="0071734C" w:rsidP="0071734C">
      <w:pPr>
        <w:ind w:firstLine="0"/>
        <w:rPr>
          <w:ins w:id="206" w:author="Unknown"/>
          <w:rFonts w:ascii="Arial" w:eastAsia="Times New Roman" w:hAnsi="Arial" w:cs="Arial"/>
          <w:color w:val="000000"/>
          <w:sz w:val="24"/>
          <w:szCs w:val="24"/>
        </w:rPr>
      </w:pPr>
      <w:ins w:id="207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document.getElementById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'logo').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src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="companylogo1.gif"</w:t>
        </w:r>
      </w:ins>
    </w:p>
    <w:p w:rsidR="0071734C" w:rsidRPr="0071734C" w:rsidRDefault="0071734C" w:rsidP="0071734C">
      <w:pPr>
        <w:ind w:firstLine="0"/>
        <w:rPr>
          <w:ins w:id="208" w:author="Unknown"/>
          <w:rFonts w:ascii="Arial" w:eastAsia="Times New Roman" w:hAnsi="Arial" w:cs="Arial"/>
          <w:color w:val="000000"/>
          <w:sz w:val="24"/>
          <w:szCs w:val="24"/>
        </w:rPr>
      </w:pPr>
      <w:ins w:id="209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document.getElementById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'logo').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src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="companylogo2.gif"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10" w:author="Unknown"/>
          <w:rFonts w:ascii="Arial" w:eastAsia="Times New Roman" w:hAnsi="Arial" w:cs="Arial"/>
          <w:color w:val="000000"/>
          <w:sz w:val="24"/>
          <w:szCs w:val="24"/>
        </w:rPr>
      </w:pPr>
      <w:ins w:id="211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14. What is the final value of the variable bar in the following code?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12" w:author="Unknown"/>
          <w:rFonts w:ascii="Arial" w:eastAsia="Times New Roman" w:hAnsi="Arial" w:cs="Arial"/>
          <w:color w:val="000000"/>
          <w:sz w:val="24"/>
          <w:szCs w:val="24"/>
        </w:rPr>
      </w:pPr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13" w:author="Unknown"/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ins w:id="21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foo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9;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15" w:author="Unknown"/>
          <w:rFonts w:ascii="Arial" w:eastAsia="Times New Roman" w:hAnsi="Arial" w:cs="Arial"/>
          <w:color w:val="000000"/>
          <w:sz w:val="24"/>
          <w:szCs w:val="24"/>
        </w:rPr>
      </w:pPr>
      <w:proofErr w:type="gramStart"/>
      <w:ins w:id="21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lastRenderedPageBreak/>
          <w:t>bar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5;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17" w:author="Unknown"/>
          <w:rFonts w:ascii="Arial" w:eastAsia="Times New Roman" w:hAnsi="Arial" w:cs="Arial"/>
          <w:color w:val="000000"/>
          <w:sz w:val="24"/>
          <w:szCs w:val="24"/>
        </w:rPr>
      </w:pPr>
      <w:ins w:id="21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function(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 {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19" w:author="Unknown"/>
          <w:rFonts w:ascii="Arial" w:eastAsia="Times New Roman" w:hAnsi="Arial" w:cs="Arial"/>
          <w:color w:val="000000"/>
          <w:sz w:val="24"/>
          <w:szCs w:val="24"/>
        </w:rPr>
      </w:pPr>
      <w:ins w:id="22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  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foo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2;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21" w:author="Unknown"/>
          <w:rFonts w:ascii="Arial" w:eastAsia="Times New Roman" w:hAnsi="Arial" w:cs="Arial"/>
          <w:color w:val="000000"/>
          <w:sz w:val="24"/>
          <w:szCs w:val="24"/>
        </w:rPr>
      </w:pPr>
      <w:ins w:id="22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  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bar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 1;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23" w:author="Unknown"/>
          <w:rFonts w:ascii="Arial" w:eastAsia="Times New Roman" w:hAnsi="Arial" w:cs="Arial"/>
          <w:color w:val="000000"/>
          <w:sz w:val="24"/>
          <w:szCs w:val="24"/>
        </w:rPr>
      </w:pPr>
      <w:ins w:id="22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}())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25" w:author="Unknown"/>
          <w:rFonts w:ascii="Arial" w:eastAsia="Times New Roman" w:hAnsi="Arial" w:cs="Arial"/>
          <w:color w:val="000000"/>
          <w:sz w:val="24"/>
          <w:szCs w:val="24"/>
        </w:rPr>
      </w:pPr>
      <w:proofErr w:type="gramStart"/>
      <w:ins w:id="22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bar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bar +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foo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;</w:t>
        </w:r>
      </w:ins>
    </w:p>
    <w:p w:rsidR="0071734C" w:rsidRPr="0071734C" w:rsidRDefault="0071734C" w:rsidP="0071734C">
      <w:pPr>
        <w:ind w:firstLine="0"/>
        <w:rPr>
          <w:ins w:id="227" w:author="Unknown"/>
          <w:rFonts w:ascii="Arial" w:eastAsia="Times New Roman" w:hAnsi="Arial" w:cs="Arial"/>
          <w:color w:val="000000"/>
          <w:sz w:val="24"/>
          <w:szCs w:val="24"/>
        </w:rPr>
      </w:pPr>
      <w:ins w:id="22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229" w:author="Unknown"/>
          <w:rFonts w:ascii="Arial" w:eastAsia="Times New Roman" w:hAnsi="Arial" w:cs="Arial"/>
          <w:color w:val="000000"/>
          <w:sz w:val="24"/>
          <w:szCs w:val="24"/>
        </w:rPr>
      </w:pPr>
      <w:ins w:id="23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10</w:t>
        </w:r>
      </w:ins>
    </w:p>
    <w:p w:rsidR="0071734C" w:rsidRPr="0071734C" w:rsidRDefault="0071734C" w:rsidP="0071734C">
      <w:pPr>
        <w:ind w:firstLine="0"/>
        <w:rPr>
          <w:ins w:id="231" w:author="Unknown"/>
          <w:rFonts w:ascii="Arial" w:eastAsia="Times New Roman" w:hAnsi="Arial" w:cs="Arial"/>
          <w:color w:val="000000"/>
          <w:sz w:val="24"/>
          <w:szCs w:val="24"/>
        </w:rPr>
      </w:pPr>
      <w:ins w:id="23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14</w:t>
        </w:r>
      </w:ins>
    </w:p>
    <w:p w:rsidR="0071734C" w:rsidRPr="0071734C" w:rsidRDefault="0071734C" w:rsidP="0071734C">
      <w:pPr>
        <w:ind w:firstLine="0"/>
        <w:rPr>
          <w:ins w:id="233" w:author="Unknown"/>
          <w:rFonts w:ascii="Arial" w:eastAsia="Times New Roman" w:hAnsi="Arial" w:cs="Arial"/>
          <w:color w:val="000000"/>
          <w:sz w:val="24"/>
          <w:szCs w:val="24"/>
        </w:rPr>
      </w:pPr>
      <w:ins w:id="23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3</w:t>
        </w:r>
      </w:ins>
    </w:p>
    <w:p w:rsidR="0071734C" w:rsidRPr="0071734C" w:rsidRDefault="0071734C" w:rsidP="0071734C">
      <w:pPr>
        <w:ind w:firstLine="0"/>
        <w:rPr>
          <w:ins w:id="235" w:author="Unknown"/>
          <w:rFonts w:ascii="Arial" w:eastAsia="Times New Roman" w:hAnsi="Arial" w:cs="Arial"/>
          <w:color w:val="000000"/>
          <w:sz w:val="24"/>
          <w:szCs w:val="24"/>
        </w:rPr>
      </w:pPr>
      <w:ins w:id="23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7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37" w:author="Unknown"/>
          <w:rFonts w:ascii="Arial" w:eastAsia="Times New Roman" w:hAnsi="Arial" w:cs="Arial"/>
          <w:color w:val="000000"/>
          <w:sz w:val="24"/>
          <w:szCs w:val="24"/>
        </w:rPr>
      </w:pPr>
      <w:ins w:id="23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15. Which of the following are JavaScript unit testing tools?</w:t>
        </w:r>
      </w:ins>
    </w:p>
    <w:p w:rsidR="0071734C" w:rsidRPr="0071734C" w:rsidRDefault="0071734C" w:rsidP="0071734C">
      <w:pPr>
        <w:ind w:firstLine="0"/>
        <w:rPr>
          <w:ins w:id="239" w:author="Unknown"/>
          <w:rFonts w:ascii="Arial" w:eastAsia="Times New Roman" w:hAnsi="Arial" w:cs="Arial"/>
          <w:color w:val="000000"/>
          <w:sz w:val="24"/>
          <w:szCs w:val="24"/>
        </w:rPr>
      </w:pPr>
      <w:ins w:id="24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241" w:author="Unknown"/>
          <w:rFonts w:ascii="Arial" w:eastAsia="Times New Roman" w:hAnsi="Arial" w:cs="Arial"/>
          <w:color w:val="000000"/>
          <w:sz w:val="24"/>
          <w:szCs w:val="24"/>
        </w:rPr>
      </w:pPr>
      <w:ins w:id="24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Buster.js,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jQuery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, YUI Yeti</w:t>
        </w:r>
      </w:ins>
    </w:p>
    <w:p w:rsidR="0071734C" w:rsidRPr="0071734C" w:rsidRDefault="0071734C" w:rsidP="0071734C">
      <w:pPr>
        <w:ind w:firstLine="0"/>
        <w:rPr>
          <w:ins w:id="243" w:author="Unknown"/>
          <w:rFonts w:ascii="Arial" w:eastAsia="Times New Roman" w:hAnsi="Arial" w:cs="Arial"/>
          <w:color w:val="000000"/>
          <w:sz w:val="24"/>
          <w:szCs w:val="24"/>
        </w:rPr>
      </w:pPr>
      <w:ins w:id="24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QUnit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,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Modernizr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,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JsTestDriver</w:t>
        </w:r>
        <w:proofErr w:type="spellEnd"/>
      </w:ins>
    </w:p>
    <w:p w:rsidR="0071734C" w:rsidRPr="0071734C" w:rsidRDefault="0071734C" w:rsidP="0071734C">
      <w:pPr>
        <w:ind w:firstLine="0"/>
        <w:rPr>
          <w:ins w:id="245" w:author="Unknown"/>
          <w:rFonts w:ascii="Arial" w:eastAsia="Times New Roman" w:hAnsi="Arial" w:cs="Arial"/>
          <w:color w:val="000000"/>
          <w:sz w:val="24"/>
          <w:szCs w:val="24"/>
        </w:rPr>
      </w:pPr>
      <w:ins w:id="24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Node.js,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Modernizr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, Jasmine</w:t>
        </w:r>
      </w:ins>
    </w:p>
    <w:p w:rsidR="0071734C" w:rsidRPr="0071734C" w:rsidRDefault="0071734C" w:rsidP="0071734C">
      <w:pPr>
        <w:ind w:firstLine="0"/>
        <w:rPr>
          <w:ins w:id="247" w:author="Unknown"/>
          <w:rFonts w:ascii="Arial" w:eastAsia="Times New Roman" w:hAnsi="Arial" w:cs="Arial"/>
          <w:color w:val="000000"/>
          <w:sz w:val="24"/>
          <w:szCs w:val="24"/>
        </w:rPr>
      </w:pPr>
      <w:ins w:id="24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Buster.js, YUI Yeti, Jasmine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49" w:author="Unknown"/>
          <w:rFonts w:ascii="Arial" w:eastAsia="Times New Roman" w:hAnsi="Arial" w:cs="Arial"/>
          <w:color w:val="000000"/>
          <w:sz w:val="24"/>
          <w:szCs w:val="24"/>
        </w:rPr>
      </w:pPr>
      <w:ins w:id="25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16. Which of the following can be used for disabling the right click event in Internet Explorer?</w:t>
        </w:r>
      </w:ins>
    </w:p>
    <w:p w:rsidR="0071734C" w:rsidRPr="0071734C" w:rsidRDefault="0071734C" w:rsidP="0071734C">
      <w:pPr>
        <w:ind w:firstLine="0"/>
        <w:rPr>
          <w:ins w:id="251" w:author="Unknown"/>
          <w:rFonts w:ascii="Arial" w:eastAsia="Times New Roman" w:hAnsi="Arial" w:cs="Arial"/>
          <w:color w:val="000000"/>
          <w:sz w:val="24"/>
          <w:szCs w:val="24"/>
        </w:rPr>
      </w:pPr>
      <w:ins w:id="25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253" w:author="Unknown"/>
          <w:rFonts w:ascii="Arial" w:eastAsia="Times New Roman" w:hAnsi="Arial" w:cs="Arial"/>
          <w:color w:val="000000"/>
          <w:sz w:val="24"/>
          <w:szCs w:val="24"/>
        </w:rPr>
      </w:pPr>
      <w:ins w:id="25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event.button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== 2</w:t>
        </w:r>
      </w:ins>
    </w:p>
    <w:p w:rsidR="0071734C" w:rsidRPr="0071734C" w:rsidRDefault="0071734C" w:rsidP="0071734C">
      <w:pPr>
        <w:ind w:firstLine="0"/>
        <w:rPr>
          <w:ins w:id="255" w:author="Unknown"/>
          <w:rFonts w:ascii="Arial" w:eastAsia="Times New Roman" w:hAnsi="Arial" w:cs="Arial"/>
          <w:color w:val="000000"/>
          <w:sz w:val="24"/>
          <w:szCs w:val="24"/>
        </w:rPr>
      </w:pPr>
      <w:ins w:id="25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event.button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== 4</w:t>
        </w:r>
      </w:ins>
    </w:p>
    <w:p w:rsidR="0071734C" w:rsidRPr="0071734C" w:rsidRDefault="0071734C" w:rsidP="0071734C">
      <w:pPr>
        <w:ind w:firstLine="0"/>
        <w:rPr>
          <w:ins w:id="257" w:author="Unknown"/>
          <w:rFonts w:ascii="Arial" w:eastAsia="Times New Roman" w:hAnsi="Arial" w:cs="Arial"/>
          <w:color w:val="000000"/>
          <w:sz w:val="24"/>
          <w:szCs w:val="24"/>
        </w:rPr>
      </w:pPr>
      <w:ins w:id="25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event.click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== 2</w:t>
        </w:r>
      </w:ins>
    </w:p>
    <w:p w:rsidR="0071734C" w:rsidRPr="0071734C" w:rsidRDefault="0071734C" w:rsidP="0071734C">
      <w:pPr>
        <w:ind w:firstLine="0"/>
        <w:rPr>
          <w:ins w:id="259" w:author="Unknown"/>
          <w:rFonts w:ascii="Arial" w:eastAsia="Times New Roman" w:hAnsi="Arial" w:cs="Arial"/>
          <w:color w:val="000000"/>
          <w:sz w:val="24"/>
          <w:szCs w:val="24"/>
        </w:rPr>
      </w:pPr>
      <w:ins w:id="26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event.click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== 4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61" w:author="Unknown"/>
          <w:rFonts w:ascii="Arial" w:eastAsia="Times New Roman" w:hAnsi="Arial" w:cs="Arial"/>
          <w:color w:val="000000"/>
          <w:sz w:val="24"/>
          <w:szCs w:val="24"/>
        </w:rPr>
      </w:pPr>
      <w:ins w:id="26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17. An image tag is defined as follows: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63" w:author="Unknown"/>
          <w:rFonts w:ascii="Arial" w:eastAsia="Times New Roman" w:hAnsi="Arial" w:cs="Arial"/>
          <w:color w:val="000000"/>
          <w:sz w:val="24"/>
          <w:szCs w:val="24"/>
        </w:rPr>
      </w:pPr>
      <w:ins w:id="26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lastRenderedPageBreak/>
          <w:t>&lt;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img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id="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ERImage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 width="100" height="100"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onmouseover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ImageChange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)" 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src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="Image1.jpg"&gt;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65" w:author="Unknown"/>
          <w:rFonts w:ascii="Arial" w:eastAsia="Times New Roman" w:hAnsi="Arial" w:cs="Arial"/>
          <w:color w:val="000000"/>
          <w:sz w:val="24"/>
          <w:szCs w:val="24"/>
        </w:rPr>
      </w:pPr>
      <w:ins w:id="26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The purpose of the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ImageChange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) function is to change the image source to Image2.jpg. Which of the following should the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ImageChange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 function look like?</w:t>
        </w:r>
      </w:ins>
    </w:p>
    <w:p w:rsidR="0071734C" w:rsidRPr="0071734C" w:rsidRDefault="0071734C" w:rsidP="0071734C">
      <w:pPr>
        <w:ind w:firstLine="0"/>
        <w:rPr>
          <w:ins w:id="267" w:author="Unknown"/>
          <w:rFonts w:ascii="Arial" w:eastAsia="Times New Roman" w:hAnsi="Arial" w:cs="Arial"/>
          <w:color w:val="000000"/>
          <w:sz w:val="24"/>
          <w:szCs w:val="24"/>
        </w:rPr>
      </w:pPr>
      <w:ins w:id="26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269" w:author="Unknown"/>
          <w:rFonts w:ascii="Arial" w:eastAsia="Times New Roman" w:hAnsi="Arial" w:cs="Arial"/>
          <w:color w:val="000000"/>
          <w:sz w:val="24"/>
          <w:szCs w:val="24"/>
        </w:rPr>
      </w:pPr>
      <w:ins w:id="27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document.getElementById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ERImage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').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src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="Image1.jpg"</w:t>
        </w:r>
      </w:ins>
    </w:p>
    <w:p w:rsidR="0071734C" w:rsidRPr="0071734C" w:rsidRDefault="0071734C" w:rsidP="0071734C">
      <w:pPr>
        <w:ind w:firstLine="0"/>
        <w:rPr>
          <w:ins w:id="271" w:author="Unknown"/>
          <w:rFonts w:ascii="Arial" w:eastAsia="Times New Roman" w:hAnsi="Arial" w:cs="Arial"/>
          <w:color w:val="000000"/>
          <w:sz w:val="24"/>
          <w:szCs w:val="24"/>
        </w:rPr>
      </w:pPr>
      <w:ins w:id="27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document.getElementById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ERImage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').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src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="Image2.jpg"</w:t>
        </w:r>
      </w:ins>
    </w:p>
    <w:p w:rsidR="0071734C" w:rsidRPr="0071734C" w:rsidRDefault="0071734C" w:rsidP="0071734C">
      <w:pPr>
        <w:ind w:firstLine="0"/>
        <w:rPr>
          <w:ins w:id="273" w:author="Unknown"/>
          <w:rFonts w:ascii="Arial" w:eastAsia="Times New Roman" w:hAnsi="Arial" w:cs="Arial"/>
          <w:color w:val="000000"/>
          <w:sz w:val="24"/>
          <w:szCs w:val="24"/>
        </w:rPr>
      </w:pPr>
      <w:ins w:id="27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document.getElementById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ERImage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').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style.src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="Image1.jpg"</w:t>
        </w:r>
      </w:ins>
    </w:p>
    <w:p w:rsidR="0071734C" w:rsidRPr="0071734C" w:rsidRDefault="0071734C" w:rsidP="0071734C">
      <w:pPr>
        <w:ind w:firstLine="0"/>
        <w:rPr>
          <w:ins w:id="275" w:author="Unknown"/>
          <w:rFonts w:ascii="Arial" w:eastAsia="Times New Roman" w:hAnsi="Arial" w:cs="Arial"/>
          <w:color w:val="000000"/>
          <w:sz w:val="24"/>
          <w:szCs w:val="24"/>
        </w:rPr>
      </w:pPr>
      <w:ins w:id="27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document.getElementById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ERImage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').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style.src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="Image2.jpg"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77" w:author="Unknown"/>
          <w:rFonts w:ascii="Arial" w:eastAsia="Times New Roman" w:hAnsi="Arial" w:cs="Arial"/>
          <w:color w:val="000000"/>
          <w:sz w:val="24"/>
          <w:szCs w:val="24"/>
        </w:rPr>
      </w:pPr>
      <w:ins w:id="27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18. Consider the following JavaScript alert: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79" w:author="Unknown"/>
          <w:rFonts w:ascii="Arial" w:eastAsia="Times New Roman" w:hAnsi="Arial" w:cs="Arial"/>
          <w:color w:val="000000"/>
          <w:sz w:val="24"/>
          <w:szCs w:val="24"/>
        </w:rPr>
      </w:pPr>
      <w:ins w:id="28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&lt;script type="text/JavaScript"&gt;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81" w:author="Unknown"/>
          <w:rFonts w:ascii="Arial" w:eastAsia="Times New Roman" w:hAnsi="Arial" w:cs="Arial"/>
          <w:color w:val="000000"/>
          <w:sz w:val="24"/>
          <w:szCs w:val="24"/>
        </w:rPr>
      </w:pPr>
      <w:proofErr w:type="gramStart"/>
      <w:ins w:id="28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function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message() {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83" w:author="Unknown"/>
          <w:rFonts w:ascii="Arial" w:eastAsia="Times New Roman" w:hAnsi="Arial" w:cs="Arial"/>
          <w:color w:val="000000"/>
          <w:sz w:val="24"/>
          <w:szCs w:val="24"/>
        </w:rPr>
      </w:pPr>
      <w:ins w:id="28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  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alert(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"Welcome to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ExpertRating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!!!")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85" w:author="Unknown"/>
          <w:rFonts w:ascii="Arial" w:eastAsia="Times New Roman" w:hAnsi="Arial" w:cs="Arial"/>
          <w:color w:val="000000"/>
          <w:sz w:val="24"/>
          <w:szCs w:val="24"/>
        </w:rPr>
      </w:pPr>
      <w:ins w:id="28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}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87" w:author="Unknown"/>
          <w:rFonts w:ascii="Arial" w:eastAsia="Times New Roman" w:hAnsi="Arial" w:cs="Arial"/>
          <w:color w:val="000000"/>
          <w:sz w:val="24"/>
          <w:szCs w:val="24"/>
        </w:rPr>
      </w:pPr>
      <w:ins w:id="28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&lt;/script&gt;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289" w:author="Unknown"/>
          <w:rFonts w:ascii="Arial" w:eastAsia="Times New Roman" w:hAnsi="Arial" w:cs="Arial"/>
          <w:color w:val="000000"/>
          <w:sz w:val="24"/>
          <w:szCs w:val="24"/>
        </w:rPr>
      </w:pPr>
      <w:ins w:id="29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Which of the following will run the function when a user opens the page?</w:t>
        </w:r>
      </w:ins>
    </w:p>
    <w:p w:rsidR="0071734C" w:rsidRPr="0071734C" w:rsidRDefault="0071734C" w:rsidP="0071734C">
      <w:pPr>
        <w:ind w:firstLine="0"/>
        <w:rPr>
          <w:ins w:id="291" w:author="Unknown"/>
          <w:rFonts w:ascii="Arial" w:eastAsia="Times New Roman" w:hAnsi="Arial" w:cs="Arial"/>
          <w:color w:val="000000"/>
          <w:sz w:val="24"/>
          <w:szCs w:val="24"/>
        </w:rPr>
      </w:pPr>
      <w:ins w:id="29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293" w:author="Unknown"/>
          <w:rFonts w:ascii="Arial" w:eastAsia="Times New Roman" w:hAnsi="Arial" w:cs="Arial"/>
          <w:color w:val="000000"/>
          <w:sz w:val="24"/>
          <w:szCs w:val="24"/>
        </w:rPr>
      </w:pPr>
      <w:ins w:id="29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body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onload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="message()"</w:t>
        </w:r>
      </w:ins>
    </w:p>
    <w:p w:rsidR="0071734C" w:rsidRPr="0071734C" w:rsidRDefault="0071734C" w:rsidP="0071734C">
      <w:pPr>
        <w:ind w:firstLine="0"/>
        <w:rPr>
          <w:ins w:id="295" w:author="Unknown"/>
          <w:rFonts w:ascii="Arial" w:eastAsia="Times New Roman" w:hAnsi="Arial" w:cs="Arial"/>
          <w:color w:val="000000"/>
          <w:sz w:val="24"/>
          <w:szCs w:val="24"/>
        </w:rPr>
      </w:pPr>
      <w:ins w:id="29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body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onunload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="message()"</w:t>
        </w:r>
      </w:ins>
    </w:p>
    <w:p w:rsidR="0071734C" w:rsidRPr="0071734C" w:rsidRDefault="0071734C" w:rsidP="0071734C">
      <w:pPr>
        <w:ind w:firstLine="0"/>
        <w:rPr>
          <w:ins w:id="297" w:author="Unknown"/>
          <w:rFonts w:ascii="Arial" w:eastAsia="Times New Roman" w:hAnsi="Arial" w:cs="Arial"/>
          <w:color w:val="000000"/>
          <w:sz w:val="24"/>
          <w:szCs w:val="24"/>
        </w:rPr>
      </w:pPr>
      <w:ins w:id="29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body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onsubmit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="message()"</w:t>
        </w:r>
      </w:ins>
    </w:p>
    <w:p w:rsidR="0071734C" w:rsidRPr="0071734C" w:rsidRDefault="0071734C" w:rsidP="0071734C">
      <w:pPr>
        <w:ind w:firstLine="0"/>
        <w:rPr>
          <w:ins w:id="299" w:author="Unknown"/>
          <w:rFonts w:ascii="Arial" w:eastAsia="Times New Roman" w:hAnsi="Arial" w:cs="Arial"/>
          <w:color w:val="000000"/>
          <w:sz w:val="24"/>
          <w:szCs w:val="24"/>
        </w:rPr>
      </w:pPr>
      <w:ins w:id="30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body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onreset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="message()"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01" w:author="Unknown"/>
          <w:rFonts w:ascii="Arial" w:eastAsia="Times New Roman" w:hAnsi="Arial" w:cs="Arial"/>
          <w:color w:val="000000"/>
          <w:sz w:val="24"/>
          <w:szCs w:val="24"/>
        </w:rPr>
      </w:pPr>
      <w:ins w:id="30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19. Which of the following code snippets will correctly get the length of an object?</w:t>
        </w:r>
      </w:ins>
    </w:p>
    <w:p w:rsidR="0071734C" w:rsidRPr="0071734C" w:rsidRDefault="0071734C" w:rsidP="0071734C">
      <w:pPr>
        <w:ind w:firstLine="0"/>
        <w:rPr>
          <w:ins w:id="303" w:author="Unknown"/>
          <w:rFonts w:ascii="Arial" w:eastAsia="Times New Roman" w:hAnsi="Arial" w:cs="Arial"/>
          <w:color w:val="000000"/>
          <w:sz w:val="24"/>
          <w:szCs w:val="24"/>
        </w:rPr>
      </w:pPr>
      <w:ins w:id="30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305" w:author="Unknown"/>
          <w:rFonts w:ascii="Arial" w:eastAsia="Times New Roman" w:hAnsi="Arial" w:cs="Arial"/>
          <w:color w:val="000000"/>
          <w:sz w:val="24"/>
          <w:szCs w:val="24"/>
        </w:rPr>
      </w:pPr>
      <w:ins w:id="30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lastRenderedPageBreak/>
          <w:t xml:space="preserve">• &lt;script&gt;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new Object();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["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firstname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"] = 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FirstName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["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lastname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"] = 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LastName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["age"] = 21;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Object.size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function(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) {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size = 0, key; for (key in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 { if 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obj.hasOwnProperty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(index)) size++; } return size; };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size =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Object.size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); &lt;/script&gt;</w:t>
        </w:r>
      </w:ins>
    </w:p>
    <w:p w:rsidR="0071734C" w:rsidRPr="0071734C" w:rsidRDefault="0071734C" w:rsidP="0071734C">
      <w:pPr>
        <w:ind w:firstLine="0"/>
        <w:rPr>
          <w:ins w:id="307" w:author="Unknown"/>
          <w:rFonts w:ascii="Arial" w:eastAsia="Times New Roman" w:hAnsi="Arial" w:cs="Arial"/>
          <w:color w:val="000000"/>
          <w:sz w:val="24"/>
          <w:szCs w:val="24"/>
        </w:rPr>
      </w:pPr>
      <w:ins w:id="30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&lt;script&gt;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new Object();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["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firstname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"] = 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FirstName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["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lastname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"] = 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LastName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["age"] = 21;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Object.size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function(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) {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size = 0, key; for (key in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 { if 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obj.hasOwnProperty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(value)) size++; } return size; };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size =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Object.size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); &lt;/script&gt;</w:t>
        </w:r>
      </w:ins>
    </w:p>
    <w:p w:rsidR="0071734C" w:rsidRPr="0071734C" w:rsidRDefault="0071734C" w:rsidP="0071734C">
      <w:pPr>
        <w:ind w:firstLine="0"/>
        <w:rPr>
          <w:ins w:id="309" w:author="Unknown"/>
          <w:rFonts w:ascii="Arial" w:eastAsia="Times New Roman" w:hAnsi="Arial" w:cs="Arial"/>
          <w:color w:val="000000"/>
          <w:sz w:val="24"/>
          <w:szCs w:val="24"/>
        </w:rPr>
      </w:pPr>
      <w:ins w:id="31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&lt;script&gt;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new Object();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["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firstname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"] = 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FirstName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["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lastname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"] = 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LastName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["age"] = 21;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Object.size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function(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) {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size = 0, key; for (key in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 { if 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obj.hasOwnProperty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(length)) size++; } return size; };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size =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Object.size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); &lt;/script&gt;</w:t>
        </w:r>
      </w:ins>
    </w:p>
    <w:p w:rsidR="0071734C" w:rsidRPr="0071734C" w:rsidRDefault="0071734C" w:rsidP="0071734C">
      <w:pPr>
        <w:ind w:firstLine="0"/>
        <w:rPr>
          <w:ins w:id="311" w:author="Unknown"/>
          <w:rFonts w:ascii="Arial" w:eastAsia="Times New Roman" w:hAnsi="Arial" w:cs="Arial"/>
          <w:color w:val="000000"/>
          <w:sz w:val="24"/>
          <w:szCs w:val="24"/>
        </w:rPr>
      </w:pPr>
      <w:ins w:id="31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&lt;script&gt;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new Object();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["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firstname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"] = 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FirstName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["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lastname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"] = 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LastName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["age"] = 21;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Object.size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function(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) {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size = 0, key; for (key in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 { if 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obj.hasOwnProperty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(key)) size++; } return size; };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size =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Object.size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newObj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); &lt;/script&gt;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13" w:author="Unknown"/>
          <w:rFonts w:ascii="Arial" w:eastAsia="Times New Roman" w:hAnsi="Arial" w:cs="Arial"/>
          <w:color w:val="000000"/>
          <w:sz w:val="24"/>
          <w:szCs w:val="24"/>
        </w:rPr>
      </w:pPr>
      <w:ins w:id="31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20. Which of the following Array methods in JavaScript runs a function on every item in the Array and collects the result from previous calls, but in reverse?</w:t>
        </w:r>
      </w:ins>
    </w:p>
    <w:p w:rsidR="0071734C" w:rsidRPr="0071734C" w:rsidRDefault="0071734C" w:rsidP="0071734C">
      <w:pPr>
        <w:ind w:firstLine="0"/>
        <w:rPr>
          <w:ins w:id="315" w:author="Unknown"/>
          <w:rFonts w:ascii="Arial" w:eastAsia="Times New Roman" w:hAnsi="Arial" w:cs="Arial"/>
          <w:color w:val="000000"/>
          <w:sz w:val="24"/>
          <w:szCs w:val="24"/>
        </w:rPr>
      </w:pPr>
      <w:ins w:id="31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317" w:author="Unknown"/>
          <w:rFonts w:ascii="Arial" w:eastAsia="Times New Roman" w:hAnsi="Arial" w:cs="Arial"/>
          <w:color w:val="000000"/>
          <w:sz w:val="24"/>
          <w:szCs w:val="24"/>
        </w:rPr>
      </w:pPr>
      <w:ins w:id="31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reduce()</w:t>
        </w:r>
        <w:proofErr w:type="gramEnd"/>
      </w:ins>
    </w:p>
    <w:p w:rsidR="0071734C" w:rsidRPr="0071734C" w:rsidRDefault="0071734C" w:rsidP="0071734C">
      <w:pPr>
        <w:ind w:firstLine="0"/>
        <w:rPr>
          <w:ins w:id="319" w:author="Unknown"/>
          <w:rFonts w:ascii="Arial" w:eastAsia="Times New Roman" w:hAnsi="Arial" w:cs="Arial"/>
          <w:color w:val="000000"/>
          <w:sz w:val="24"/>
          <w:szCs w:val="24"/>
        </w:rPr>
      </w:pPr>
      <w:ins w:id="32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reduceRight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()</w:t>
        </w:r>
        <w:proofErr w:type="gramEnd"/>
      </w:ins>
    </w:p>
    <w:p w:rsidR="0071734C" w:rsidRPr="0071734C" w:rsidRDefault="0071734C" w:rsidP="0071734C">
      <w:pPr>
        <w:ind w:firstLine="0"/>
        <w:rPr>
          <w:ins w:id="321" w:author="Unknown"/>
          <w:rFonts w:ascii="Arial" w:eastAsia="Times New Roman" w:hAnsi="Arial" w:cs="Arial"/>
          <w:color w:val="000000"/>
          <w:sz w:val="24"/>
          <w:szCs w:val="24"/>
        </w:rPr>
      </w:pPr>
      <w:ins w:id="32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reverse()</w:t>
        </w:r>
        <w:proofErr w:type="gramEnd"/>
      </w:ins>
    </w:p>
    <w:p w:rsidR="0071734C" w:rsidRPr="0071734C" w:rsidRDefault="0071734C" w:rsidP="0071734C">
      <w:pPr>
        <w:ind w:firstLine="0"/>
        <w:rPr>
          <w:ins w:id="323" w:author="Unknown"/>
          <w:rFonts w:ascii="Arial" w:eastAsia="Times New Roman" w:hAnsi="Arial" w:cs="Arial"/>
          <w:color w:val="000000"/>
          <w:sz w:val="24"/>
          <w:szCs w:val="24"/>
        </w:rPr>
      </w:pPr>
      <w:ins w:id="32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pop()</w:t>
        </w:r>
        <w:proofErr w:type="gramEnd"/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25" w:author="Unknown"/>
          <w:rFonts w:ascii="Arial" w:eastAsia="Times New Roman" w:hAnsi="Arial" w:cs="Arial"/>
          <w:color w:val="000000"/>
          <w:sz w:val="24"/>
          <w:szCs w:val="24"/>
        </w:rPr>
      </w:pPr>
      <w:ins w:id="32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21.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In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an HTML page, the form tag is defined as follows: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27" w:author="Unknown"/>
          <w:rFonts w:ascii="Arial" w:eastAsia="Times New Roman" w:hAnsi="Arial" w:cs="Arial"/>
          <w:color w:val="000000"/>
          <w:sz w:val="24"/>
          <w:szCs w:val="24"/>
        </w:rPr>
      </w:pPr>
      <w:ins w:id="32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&lt;form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onsubmit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="return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Validate(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)" action="http://www.mysite.com/"&gt;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29" w:author="Unknown"/>
          <w:rFonts w:ascii="Arial" w:eastAsia="Times New Roman" w:hAnsi="Arial" w:cs="Arial"/>
          <w:color w:val="000000"/>
          <w:sz w:val="24"/>
          <w:szCs w:val="24"/>
        </w:rPr>
      </w:pPr>
      <w:ins w:id="33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The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validate(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) function is intended to prevent the form from being submitted if the name field in the form is empty. What should the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validate(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 function look like?</w:t>
        </w:r>
      </w:ins>
    </w:p>
    <w:p w:rsidR="0071734C" w:rsidRPr="0071734C" w:rsidRDefault="0071734C" w:rsidP="0071734C">
      <w:pPr>
        <w:ind w:firstLine="0"/>
        <w:rPr>
          <w:ins w:id="331" w:author="Unknown"/>
          <w:rFonts w:ascii="Arial" w:eastAsia="Times New Roman" w:hAnsi="Arial" w:cs="Arial"/>
          <w:color w:val="000000"/>
          <w:sz w:val="24"/>
          <w:szCs w:val="24"/>
        </w:rPr>
      </w:pPr>
      <w:ins w:id="33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333" w:author="Unknown"/>
          <w:rFonts w:ascii="Arial" w:eastAsia="Times New Roman" w:hAnsi="Arial" w:cs="Arial"/>
          <w:color w:val="000000"/>
          <w:sz w:val="24"/>
          <w:szCs w:val="24"/>
        </w:rPr>
      </w:pPr>
      <w:ins w:id="33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lastRenderedPageBreak/>
          <w:t>• &lt;script type="text/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javascript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"&gt; function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Validate(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 { if(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document.forms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[0].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name.value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== "") return true; else return false; } &lt;/script&gt;</w:t>
        </w:r>
      </w:ins>
    </w:p>
    <w:p w:rsidR="0071734C" w:rsidRPr="0071734C" w:rsidRDefault="0071734C" w:rsidP="0071734C">
      <w:pPr>
        <w:ind w:firstLine="0"/>
        <w:rPr>
          <w:ins w:id="335" w:author="Unknown"/>
          <w:rFonts w:ascii="Arial" w:eastAsia="Times New Roman" w:hAnsi="Arial" w:cs="Arial"/>
          <w:color w:val="000000"/>
          <w:sz w:val="24"/>
          <w:szCs w:val="24"/>
        </w:rPr>
      </w:pPr>
      <w:ins w:id="33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&lt;script type="text/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javascript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"&gt; function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Validate(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 { if(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document.forms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[0].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name.value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== "") return false; else return true; } &lt;/script&gt;</w:t>
        </w:r>
      </w:ins>
    </w:p>
    <w:p w:rsidR="0071734C" w:rsidRPr="0071734C" w:rsidRDefault="0071734C" w:rsidP="0071734C">
      <w:pPr>
        <w:ind w:firstLine="0"/>
        <w:rPr>
          <w:ins w:id="337" w:author="Unknown"/>
          <w:rFonts w:ascii="Arial" w:eastAsia="Times New Roman" w:hAnsi="Arial" w:cs="Arial"/>
          <w:color w:val="000000"/>
          <w:sz w:val="24"/>
          <w:szCs w:val="24"/>
        </w:rPr>
      </w:pPr>
      <w:ins w:id="33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script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type="text/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javascript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"&gt; function Validate() { if(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document.forms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[0].name== "") return false; else return true; } &lt;/script&gt;</w:t>
        </w:r>
      </w:ins>
    </w:p>
    <w:p w:rsidR="0071734C" w:rsidRPr="0071734C" w:rsidRDefault="0071734C" w:rsidP="0071734C">
      <w:pPr>
        <w:ind w:firstLine="0"/>
        <w:rPr>
          <w:ins w:id="339" w:author="Unknown"/>
          <w:rFonts w:ascii="Arial" w:eastAsia="Times New Roman" w:hAnsi="Arial" w:cs="Arial"/>
          <w:color w:val="000000"/>
          <w:sz w:val="24"/>
          <w:szCs w:val="24"/>
        </w:rPr>
      </w:pPr>
      <w:ins w:id="34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&lt;script type="text/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javascript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"&gt; function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Validate(</w:t>
        </w:r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 { if(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document.forms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[0].name == "") return true; else return false; } &lt;/script&gt;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41" w:author="Unknown"/>
          <w:rFonts w:ascii="Arial" w:eastAsia="Times New Roman" w:hAnsi="Arial" w:cs="Arial"/>
          <w:color w:val="000000"/>
          <w:sz w:val="24"/>
          <w:szCs w:val="24"/>
        </w:rPr>
      </w:pPr>
      <w:ins w:id="34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22. Which of the following code snippets changes an image on the page?</w:t>
        </w:r>
      </w:ins>
    </w:p>
    <w:p w:rsidR="0071734C" w:rsidRPr="0071734C" w:rsidRDefault="0071734C" w:rsidP="0071734C">
      <w:pPr>
        <w:ind w:firstLine="0"/>
        <w:rPr>
          <w:ins w:id="343" w:author="Unknown"/>
          <w:rFonts w:ascii="Arial" w:eastAsia="Times New Roman" w:hAnsi="Arial" w:cs="Arial"/>
          <w:color w:val="000000"/>
          <w:sz w:val="24"/>
          <w:szCs w:val="24"/>
        </w:rPr>
      </w:pPr>
      <w:ins w:id="34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345" w:author="Unknown"/>
          <w:rFonts w:ascii="Arial" w:eastAsia="Times New Roman" w:hAnsi="Arial" w:cs="Arial"/>
          <w:color w:val="000000"/>
          <w:sz w:val="24"/>
          <w:szCs w:val="24"/>
        </w:rPr>
      </w:pPr>
      <w:ins w:id="346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img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document.getElementById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imageId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"); img.src = "newImage.gif";</w:t>
        </w:r>
      </w:ins>
    </w:p>
    <w:p w:rsidR="0071734C" w:rsidRPr="0071734C" w:rsidRDefault="0071734C" w:rsidP="0071734C">
      <w:pPr>
        <w:ind w:firstLine="0"/>
        <w:rPr>
          <w:ins w:id="347" w:author="Unknown"/>
          <w:rFonts w:ascii="Arial" w:eastAsia="Times New Roman" w:hAnsi="Arial" w:cs="Arial"/>
          <w:color w:val="000000"/>
          <w:sz w:val="24"/>
          <w:szCs w:val="24"/>
        </w:rPr>
      </w:pPr>
      <w:ins w:id="34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img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document.getElementById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imageId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");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img.style.src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"newImage.gif";</w:t>
        </w:r>
      </w:ins>
    </w:p>
    <w:p w:rsidR="0071734C" w:rsidRPr="0071734C" w:rsidRDefault="0071734C" w:rsidP="0071734C">
      <w:pPr>
        <w:ind w:firstLine="0"/>
        <w:rPr>
          <w:ins w:id="349" w:author="Unknown"/>
          <w:rFonts w:ascii="Arial" w:eastAsia="Times New Roman" w:hAnsi="Arial" w:cs="Arial"/>
          <w:color w:val="000000"/>
          <w:sz w:val="24"/>
          <w:szCs w:val="24"/>
        </w:rPr>
      </w:pPr>
      <w:ins w:id="35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img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document.getElementById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imageId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");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img.src.value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"newImage.gif";</w:t>
        </w:r>
      </w:ins>
    </w:p>
    <w:p w:rsidR="0071734C" w:rsidRPr="0071734C" w:rsidRDefault="0071734C" w:rsidP="0071734C">
      <w:pPr>
        <w:ind w:firstLine="0"/>
        <w:rPr>
          <w:ins w:id="351" w:author="Unknown"/>
          <w:rFonts w:ascii="Arial" w:eastAsia="Times New Roman" w:hAnsi="Arial" w:cs="Arial"/>
          <w:color w:val="000000"/>
          <w:sz w:val="24"/>
          <w:szCs w:val="24"/>
        </w:rPr>
      </w:pPr>
      <w:ins w:id="35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var</w:t>
        </w:r>
        <w:proofErr w:type="spellEnd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img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document.getElementById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("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imageId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"); </w:t>
        </w:r>
        <w:proofErr w:type="spell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img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 = "newImage.gif";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53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ins w:id="354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23. Which of the following results is returned by the JavaScript operator "</w:t>
        </w:r>
        <w:proofErr w:type="spellStart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typeof</w:t>
        </w:r>
        <w:proofErr w:type="spell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" for the keyword "null"?</w:t>
        </w:r>
      </w:ins>
    </w:p>
    <w:p w:rsidR="0071734C" w:rsidRPr="0071734C" w:rsidRDefault="0071734C" w:rsidP="0071734C">
      <w:pPr>
        <w:ind w:firstLine="0"/>
        <w:rPr>
          <w:ins w:id="355" w:author="Unknown"/>
          <w:rFonts w:ascii="Arial" w:eastAsia="Times New Roman" w:hAnsi="Arial" w:cs="Arial"/>
          <w:color w:val="000000"/>
          <w:sz w:val="24"/>
          <w:szCs w:val="24"/>
        </w:rPr>
      </w:pPr>
      <w:ins w:id="356" w:author="Unknown">
        <w:r w:rsidRPr="0071734C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357" w:author="Unknown"/>
          <w:rFonts w:ascii="Arial" w:eastAsia="Times New Roman" w:hAnsi="Arial" w:cs="Arial"/>
          <w:color w:val="000000"/>
          <w:sz w:val="24"/>
          <w:szCs w:val="24"/>
        </w:rPr>
      </w:pPr>
      <w:ins w:id="358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function</w:t>
        </w:r>
      </w:ins>
    </w:p>
    <w:p w:rsidR="0071734C" w:rsidRPr="0071734C" w:rsidRDefault="0071734C" w:rsidP="0071734C">
      <w:pPr>
        <w:ind w:firstLine="0"/>
        <w:rPr>
          <w:ins w:id="359" w:author="Unknown"/>
          <w:rFonts w:ascii="Arial" w:eastAsia="Times New Roman" w:hAnsi="Arial" w:cs="Arial"/>
          <w:color w:val="000000"/>
          <w:sz w:val="24"/>
          <w:szCs w:val="24"/>
        </w:rPr>
      </w:pPr>
      <w:ins w:id="360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object</w:t>
        </w:r>
      </w:ins>
    </w:p>
    <w:p w:rsidR="0071734C" w:rsidRPr="0071734C" w:rsidRDefault="0071734C" w:rsidP="0071734C">
      <w:pPr>
        <w:ind w:firstLine="0"/>
        <w:rPr>
          <w:ins w:id="361" w:author="Unknown"/>
          <w:rFonts w:ascii="Arial" w:eastAsia="Times New Roman" w:hAnsi="Arial" w:cs="Arial"/>
          <w:color w:val="000000"/>
          <w:sz w:val="24"/>
          <w:szCs w:val="24"/>
        </w:rPr>
      </w:pPr>
      <w:ins w:id="362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string</w:t>
        </w:r>
        <w:proofErr w:type="gramEnd"/>
      </w:ins>
    </w:p>
    <w:p w:rsidR="0071734C" w:rsidRPr="0071734C" w:rsidRDefault="0071734C" w:rsidP="0071734C">
      <w:pPr>
        <w:ind w:firstLine="0"/>
        <w:rPr>
          <w:ins w:id="363" w:author="Unknown"/>
          <w:rFonts w:ascii="Arial" w:eastAsia="Times New Roman" w:hAnsi="Arial" w:cs="Arial"/>
          <w:color w:val="000000"/>
          <w:sz w:val="24"/>
          <w:szCs w:val="24"/>
        </w:rPr>
      </w:pPr>
      <w:ins w:id="364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number</w:t>
        </w:r>
        <w:proofErr w:type="gramEnd"/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65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ins w:id="366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24. What will be the final value of the variable "apt"?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67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68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proofErr w:type="spellStart"/>
      <w:proofErr w:type="gramStart"/>
      <w:ins w:id="369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var</w:t>
        </w:r>
        <w:proofErr w:type="spellEnd"/>
        <w:proofErr w:type="gram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 xml:space="preserve"> apt=2;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70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proofErr w:type="gramStart"/>
      <w:ins w:id="371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apt=</w:t>
        </w:r>
        <w:proofErr w:type="gramEnd"/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apt&lt;&lt;2;</w:t>
        </w:r>
      </w:ins>
    </w:p>
    <w:p w:rsidR="0071734C" w:rsidRPr="0071734C" w:rsidRDefault="0071734C" w:rsidP="0071734C">
      <w:pPr>
        <w:ind w:firstLine="0"/>
        <w:rPr>
          <w:ins w:id="372" w:author="Unknown"/>
          <w:rFonts w:ascii="Arial" w:eastAsia="Times New Roman" w:hAnsi="Arial" w:cs="Arial"/>
          <w:color w:val="000000"/>
          <w:sz w:val="24"/>
          <w:szCs w:val="24"/>
        </w:rPr>
      </w:pPr>
      <w:ins w:id="373" w:author="Unknown">
        <w:r w:rsidRPr="0071734C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374" w:author="Unknown"/>
          <w:rFonts w:ascii="Arial" w:eastAsia="Times New Roman" w:hAnsi="Arial" w:cs="Arial"/>
          <w:color w:val="000000"/>
          <w:sz w:val="24"/>
          <w:szCs w:val="24"/>
        </w:rPr>
      </w:pPr>
      <w:ins w:id="375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lastRenderedPageBreak/>
          <w:t>• 2</w:t>
        </w:r>
      </w:ins>
    </w:p>
    <w:p w:rsidR="0071734C" w:rsidRPr="0071734C" w:rsidRDefault="0071734C" w:rsidP="0071734C">
      <w:pPr>
        <w:ind w:firstLine="0"/>
        <w:rPr>
          <w:ins w:id="376" w:author="Unknown"/>
          <w:rFonts w:ascii="Arial" w:eastAsia="Times New Roman" w:hAnsi="Arial" w:cs="Arial"/>
          <w:color w:val="000000"/>
          <w:sz w:val="24"/>
          <w:szCs w:val="24"/>
        </w:rPr>
      </w:pPr>
      <w:ins w:id="377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4</w:t>
        </w:r>
      </w:ins>
    </w:p>
    <w:p w:rsidR="0071734C" w:rsidRPr="0071734C" w:rsidRDefault="0071734C" w:rsidP="0071734C">
      <w:pPr>
        <w:ind w:firstLine="0"/>
        <w:rPr>
          <w:ins w:id="378" w:author="Unknown"/>
          <w:rFonts w:ascii="Arial" w:eastAsia="Times New Roman" w:hAnsi="Arial" w:cs="Arial"/>
          <w:color w:val="000000"/>
          <w:sz w:val="24"/>
          <w:szCs w:val="24"/>
        </w:rPr>
      </w:pPr>
      <w:ins w:id="379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6</w:t>
        </w:r>
      </w:ins>
    </w:p>
    <w:p w:rsidR="0071734C" w:rsidRPr="0071734C" w:rsidRDefault="0071734C" w:rsidP="0071734C">
      <w:pPr>
        <w:ind w:firstLine="0"/>
        <w:rPr>
          <w:ins w:id="380" w:author="Unknown"/>
          <w:rFonts w:ascii="Arial" w:eastAsia="Times New Roman" w:hAnsi="Arial" w:cs="Arial"/>
          <w:color w:val="000000"/>
          <w:sz w:val="24"/>
          <w:szCs w:val="24"/>
        </w:rPr>
      </w:pPr>
      <w:ins w:id="381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8</w:t>
        </w:r>
      </w:ins>
    </w:p>
    <w:p w:rsidR="0071734C" w:rsidRPr="0071734C" w:rsidRDefault="0071734C" w:rsidP="0071734C">
      <w:pPr>
        <w:ind w:firstLine="0"/>
        <w:rPr>
          <w:ins w:id="382" w:author="Unknown"/>
          <w:rFonts w:ascii="Arial" w:eastAsia="Times New Roman" w:hAnsi="Arial" w:cs="Arial"/>
          <w:color w:val="000000"/>
          <w:sz w:val="24"/>
          <w:szCs w:val="24"/>
        </w:rPr>
      </w:pPr>
      <w:ins w:id="383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16</w:t>
        </w:r>
      </w:ins>
    </w:p>
    <w:p w:rsidR="0071734C" w:rsidRPr="0071734C" w:rsidRDefault="0071734C" w:rsidP="0071734C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0"/>
        <w:rPr>
          <w:ins w:id="384" w:author="Unknown"/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ins w:id="385" w:author="Unknown">
        <w:r w:rsidRPr="0071734C">
          <w:rPr>
            <w:rFonts w:ascii="Courier New" w:eastAsia="Times New Roman" w:hAnsi="Courier New" w:cs="Courier New"/>
            <w:b/>
            <w:bCs/>
            <w:color w:val="000000"/>
            <w:sz w:val="23"/>
            <w:szCs w:val="23"/>
          </w:rPr>
          <w:t>25. How can a JavaScript object be printed?</w:t>
        </w:r>
      </w:ins>
    </w:p>
    <w:p w:rsidR="0071734C" w:rsidRPr="0071734C" w:rsidRDefault="0071734C" w:rsidP="0071734C">
      <w:pPr>
        <w:ind w:firstLine="0"/>
        <w:rPr>
          <w:ins w:id="386" w:author="Unknown"/>
          <w:rFonts w:ascii="Arial" w:eastAsia="Times New Roman" w:hAnsi="Arial" w:cs="Arial"/>
          <w:color w:val="000000"/>
          <w:sz w:val="24"/>
          <w:szCs w:val="24"/>
        </w:rPr>
      </w:pPr>
      <w:ins w:id="387" w:author="Unknown">
        <w:r w:rsidRPr="0071734C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>Answers:</w:t>
        </w:r>
      </w:ins>
    </w:p>
    <w:p w:rsidR="0071734C" w:rsidRPr="0071734C" w:rsidRDefault="0071734C" w:rsidP="0071734C">
      <w:pPr>
        <w:ind w:firstLine="0"/>
        <w:rPr>
          <w:ins w:id="388" w:author="Unknown"/>
          <w:rFonts w:ascii="Arial" w:eastAsia="Times New Roman" w:hAnsi="Arial" w:cs="Arial"/>
          <w:color w:val="000000"/>
          <w:sz w:val="24"/>
          <w:szCs w:val="24"/>
        </w:rPr>
      </w:pPr>
      <w:ins w:id="389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console.log(</w:t>
        </w:r>
        <w:proofErr w:type="spellStart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</w:t>
        </w:r>
      </w:ins>
    </w:p>
    <w:p w:rsidR="0071734C" w:rsidRPr="0071734C" w:rsidRDefault="0071734C" w:rsidP="0071734C">
      <w:pPr>
        <w:ind w:firstLine="0"/>
        <w:rPr>
          <w:ins w:id="390" w:author="Unknown"/>
          <w:rFonts w:ascii="Arial" w:eastAsia="Times New Roman" w:hAnsi="Arial" w:cs="Arial"/>
          <w:color w:val="000000"/>
          <w:sz w:val="24"/>
          <w:szCs w:val="24"/>
        </w:rPr>
      </w:pPr>
      <w:ins w:id="391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console.print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spellStart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</w:t>
        </w:r>
      </w:ins>
    </w:p>
    <w:p w:rsidR="0071734C" w:rsidRPr="0071734C" w:rsidRDefault="0071734C" w:rsidP="0071734C">
      <w:pPr>
        <w:ind w:firstLine="0"/>
        <w:rPr>
          <w:ins w:id="392" w:author="Unknown"/>
          <w:rFonts w:ascii="Arial" w:eastAsia="Times New Roman" w:hAnsi="Arial" w:cs="Arial"/>
          <w:color w:val="000000"/>
          <w:sz w:val="24"/>
          <w:szCs w:val="24"/>
        </w:rPr>
      </w:pPr>
      <w:ins w:id="393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 xml:space="preserve">• </w:t>
        </w:r>
        <w:proofErr w:type="spellStart"/>
        <w:proofErr w:type="gramStart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console.echo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(</w:t>
        </w:r>
        <w:proofErr w:type="spellStart"/>
        <w:proofErr w:type="gram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obj</w:t>
        </w:r>
        <w:proofErr w:type="spellEnd"/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);</w:t>
        </w:r>
      </w:ins>
    </w:p>
    <w:p w:rsidR="0071734C" w:rsidRPr="0071734C" w:rsidRDefault="0071734C" w:rsidP="0071734C">
      <w:pPr>
        <w:ind w:firstLine="0"/>
        <w:rPr>
          <w:ins w:id="394" w:author="Unknown"/>
          <w:rFonts w:ascii="Arial" w:eastAsia="Times New Roman" w:hAnsi="Arial" w:cs="Arial"/>
          <w:color w:val="000000"/>
          <w:sz w:val="24"/>
          <w:szCs w:val="24"/>
        </w:rPr>
      </w:pPr>
      <w:ins w:id="395" w:author="Unknown">
        <w:r w:rsidRPr="0071734C">
          <w:rPr>
            <w:rFonts w:ascii="Arial" w:eastAsia="Times New Roman" w:hAnsi="Arial" w:cs="Arial"/>
            <w:color w:val="000000"/>
            <w:sz w:val="24"/>
            <w:szCs w:val="24"/>
          </w:rPr>
          <w:t>• None of these</w:t>
        </w:r>
      </w:ins>
    </w:p>
    <w:p w:rsidR="0071734C" w:rsidRDefault="0071734C" w:rsidP="0071734C"/>
    <w:sectPr w:rsidR="0071734C" w:rsidSect="0032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34C"/>
    <w:rsid w:val="00327AEF"/>
    <w:rsid w:val="00513B18"/>
    <w:rsid w:val="0071734C"/>
    <w:rsid w:val="0074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EF"/>
  </w:style>
  <w:style w:type="paragraph" w:styleId="Heading2">
    <w:name w:val="heading 2"/>
    <w:basedOn w:val="Normal"/>
    <w:link w:val="Heading2Char"/>
    <w:uiPriority w:val="9"/>
    <w:qFormat/>
    <w:rsid w:val="0071734C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3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734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73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1734C"/>
  </w:style>
  <w:style w:type="character" w:styleId="Hyperlink">
    <w:name w:val="Hyperlink"/>
    <w:basedOn w:val="DefaultParagraphFont"/>
    <w:uiPriority w:val="99"/>
    <w:semiHidden/>
    <w:unhideWhenUsed/>
    <w:rsid w:val="007173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3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1600</Words>
  <Characters>9122</Characters>
  <Application>Microsoft Office Word</Application>
  <DocSecurity>0</DocSecurity>
  <Lines>76</Lines>
  <Paragraphs>21</Paragraphs>
  <ScaleCrop>false</ScaleCrop>
  <Company/>
  <LinksUpToDate>false</LinksUpToDate>
  <CharactersWithSpaces>10701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User</dc:creator>
  <cp:lastModifiedBy>Network User</cp:lastModifiedBy>
  <cp:revision>1</cp:revision>
  <dcterms:created xsi:type="dcterms:W3CDTF">2016-03-19T02:09:00Z</dcterms:created>
  <dcterms:modified xsi:type="dcterms:W3CDTF">2016-03-19T02:12:00Z</dcterms:modified>
</cp:coreProperties>
</file>